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CC3B7" w14:textId="77777777" w:rsidR="00CA74A1" w:rsidRDefault="00CA74A1" w:rsidP="008A49C7">
      <w:pPr>
        <w:widowControl w:val="0"/>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jc w:val="center"/>
        <w:rPr>
          <w:sz w:val="22"/>
        </w:rPr>
      </w:pPr>
      <w:r>
        <w:rPr>
          <w:sz w:val="22"/>
        </w:rPr>
        <w:t>Syllabus for</w:t>
      </w:r>
    </w:p>
    <w:p w14:paraId="1D6D092B" w14:textId="77777777" w:rsidR="00CA74A1" w:rsidRDefault="00446C83">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jc w:val="center"/>
        <w:rPr>
          <w:b/>
          <w:sz w:val="22"/>
        </w:rPr>
      </w:pPr>
      <w:r>
        <w:rPr>
          <w:b/>
          <w:sz w:val="22"/>
        </w:rPr>
        <w:t>CSC 201</w:t>
      </w:r>
      <w:r w:rsidR="0082597D">
        <w:rPr>
          <w:b/>
          <w:sz w:val="22"/>
        </w:rPr>
        <w:t>—</w:t>
      </w:r>
      <w:r w:rsidR="002613F3">
        <w:rPr>
          <w:b/>
          <w:sz w:val="22"/>
        </w:rPr>
        <w:t xml:space="preserve">Introduction to </w:t>
      </w:r>
      <w:r>
        <w:rPr>
          <w:b/>
          <w:sz w:val="22"/>
        </w:rPr>
        <w:t>Data Science</w:t>
      </w:r>
    </w:p>
    <w:p w14:paraId="7B05673F"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jc w:val="center"/>
        <w:rPr>
          <w:sz w:val="22"/>
        </w:rPr>
      </w:pPr>
      <w:r>
        <w:rPr>
          <w:sz w:val="22"/>
        </w:rPr>
        <w:t xml:space="preserve">3 Credit </w:t>
      </w:r>
      <w:r w:rsidR="0082597D">
        <w:rPr>
          <w:sz w:val="22"/>
        </w:rPr>
        <w:t>H</w:t>
      </w:r>
      <w:r>
        <w:rPr>
          <w:sz w:val="22"/>
        </w:rPr>
        <w:t>ours</w:t>
      </w:r>
    </w:p>
    <w:p w14:paraId="1956D7AC" w14:textId="70277412" w:rsidR="00CA74A1" w:rsidRPr="001B2D11" w:rsidRDefault="00722A4F" w:rsidP="001B2D11">
      <w:pPr>
        <w:widowControl w:val="0"/>
        <w:tabs>
          <w:tab w:val="center" w:pos="4680"/>
        </w:tabs>
        <w:jc w:val="center"/>
        <w:rPr>
          <w:sz w:val="22"/>
          <w:szCs w:val="22"/>
        </w:rPr>
      </w:pPr>
      <w:del w:id="0" w:author="Drew Howell" w:date="2020-02-29T15:14:00Z">
        <w:r w:rsidDel="002E31BE">
          <w:rPr>
            <w:color w:val="000000" w:themeColor="text1"/>
            <w:sz w:val="22"/>
            <w:szCs w:val="22"/>
          </w:rPr>
          <w:delText xml:space="preserve">Spring </w:delText>
        </w:r>
      </w:del>
      <w:r w:rsidR="00094212">
        <w:rPr>
          <w:color w:val="000000" w:themeColor="text1"/>
          <w:sz w:val="22"/>
          <w:szCs w:val="22"/>
        </w:rPr>
        <w:t>Spring</w:t>
      </w:r>
      <w:ins w:id="1" w:author="Drew Howell" w:date="2020-02-29T15:14:00Z">
        <w:r w:rsidR="002E31BE">
          <w:rPr>
            <w:color w:val="000000" w:themeColor="text1"/>
            <w:sz w:val="22"/>
            <w:szCs w:val="22"/>
          </w:rPr>
          <w:t xml:space="preserve"> </w:t>
        </w:r>
      </w:ins>
      <w:r w:rsidR="00094212">
        <w:rPr>
          <w:color w:val="000000" w:themeColor="text1"/>
          <w:sz w:val="22"/>
          <w:szCs w:val="22"/>
        </w:rPr>
        <w:t>2021</w:t>
      </w:r>
    </w:p>
    <w:p w14:paraId="339C97A9"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1972EE63" w14:textId="13A2062E" w:rsidR="00CA74A1" w:rsidRDefault="00DC0B2B" w:rsidP="0082597D">
      <w:pPr>
        <w:widowControl w:val="0"/>
        <w:tabs>
          <w:tab w:val="left" w:pos="0"/>
          <w:tab w:val="left" w:pos="72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720" w:hanging="720"/>
        <w:rPr>
          <w:sz w:val="22"/>
        </w:rPr>
      </w:pPr>
      <w:r>
        <w:rPr>
          <w:sz w:val="22"/>
        </w:rPr>
        <w:fldChar w:fldCharType="begin"/>
      </w:r>
      <w:r w:rsidR="00CA74A1">
        <w:rPr>
          <w:sz w:val="22"/>
        </w:rPr>
        <w:instrText>SEQ Outline_0 \* ROMAN \r 1</w:instrText>
      </w:r>
      <w:r>
        <w:rPr>
          <w:sz w:val="22"/>
        </w:rPr>
        <w:fldChar w:fldCharType="separate"/>
      </w:r>
      <w:r w:rsidR="006E62C3">
        <w:rPr>
          <w:noProof/>
          <w:sz w:val="22"/>
        </w:rPr>
        <w:t>I</w:t>
      </w:r>
      <w:r>
        <w:rPr>
          <w:sz w:val="22"/>
        </w:rPr>
        <w:fldChar w:fldCharType="end"/>
      </w:r>
      <w:r w:rsidR="00CA74A1">
        <w:rPr>
          <w:sz w:val="22"/>
        </w:rPr>
        <w:t>.</w:t>
      </w:r>
      <w:r w:rsidR="00CA74A1">
        <w:rPr>
          <w:sz w:val="22"/>
        </w:rPr>
        <w:tab/>
        <w:t>COURSE DESCRIPTION</w:t>
      </w:r>
    </w:p>
    <w:p w14:paraId="69300415"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72199BB4" w14:textId="77777777" w:rsidR="002135D2" w:rsidRDefault="002135D2" w:rsidP="00134543">
      <w:pPr>
        <w:pStyle w:val="BodyText"/>
        <w:ind w:left="720" w:right="303"/>
        <w:rPr>
          <w:spacing w:val="-1"/>
        </w:rPr>
      </w:pPr>
      <w:r>
        <w:rPr>
          <w:spacing w:val="-1"/>
        </w:rPr>
        <w:t>An</w:t>
      </w:r>
      <w:r>
        <w:t xml:space="preserve"> </w:t>
      </w:r>
      <w:r>
        <w:rPr>
          <w:spacing w:val="-1"/>
        </w:rPr>
        <w:t>introduction</w:t>
      </w:r>
      <w:r>
        <w:rPr>
          <w:spacing w:val="-3"/>
        </w:rPr>
        <w:t xml:space="preserve"> </w:t>
      </w:r>
      <w:r>
        <w:t xml:space="preserve">to </w:t>
      </w:r>
      <w:r w:rsidR="00B17A04">
        <w:rPr>
          <w:spacing w:val="-1"/>
        </w:rPr>
        <w:t>data science</w:t>
      </w:r>
      <w:r>
        <w:rPr>
          <w:spacing w:val="-1"/>
        </w:rPr>
        <w:t>,</w:t>
      </w:r>
      <w:r>
        <w:t xml:space="preserve"> including</w:t>
      </w:r>
      <w:r>
        <w:rPr>
          <w:spacing w:val="-3"/>
        </w:rPr>
        <w:t xml:space="preserve"> </w:t>
      </w:r>
      <w:r w:rsidR="00B17A04">
        <w:rPr>
          <w:spacing w:val="-1"/>
        </w:rPr>
        <w:t>acquiring, cleaning, analyzing, modeling, and visualizing data. The course will use real-world data and case studies from sports and business analytics to bio and cheminformatics</w:t>
      </w:r>
      <w:r>
        <w:rPr>
          <w:spacing w:val="-1"/>
        </w:rPr>
        <w:t>.</w:t>
      </w:r>
    </w:p>
    <w:p w14:paraId="5B772ED1" w14:textId="77777777" w:rsidR="00BF5B57" w:rsidRDefault="00BF5B57" w:rsidP="00134543">
      <w:pPr>
        <w:pStyle w:val="BodyText"/>
        <w:ind w:left="720" w:right="303"/>
        <w:rPr>
          <w:spacing w:val="-1"/>
        </w:rPr>
      </w:pPr>
      <w:r>
        <w:rPr>
          <w:spacing w:val="-1"/>
        </w:rPr>
        <w:t>Prerequisite: MAT 232 or MAT 325</w:t>
      </w:r>
      <w:r w:rsidR="005133BC">
        <w:rPr>
          <w:spacing w:val="-1"/>
        </w:rPr>
        <w:t xml:space="preserve"> with a grade of “C” or higher.</w:t>
      </w:r>
    </w:p>
    <w:p w14:paraId="064BED75"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bookmarkStart w:id="2" w:name="_GoBack"/>
      <w:bookmarkEnd w:id="2"/>
    </w:p>
    <w:p w14:paraId="29E159B4" w14:textId="77319C32" w:rsidR="00CA74A1" w:rsidRDefault="00DC0B2B" w:rsidP="0082597D">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rPr>
          <w:sz w:val="22"/>
        </w:rPr>
      </w:pPr>
      <w:r>
        <w:rPr>
          <w:sz w:val="22"/>
        </w:rPr>
        <w:fldChar w:fldCharType="begin"/>
      </w:r>
      <w:r w:rsidR="00CA74A1">
        <w:rPr>
          <w:sz w:val="22"/>
        </w:rPr>
        <w:instrText>SEQ Outline_0 \* ROMAN \n</w:instrText>
      </w:r>
      <w:r>
        <w:rPr>
          <w:sz w:val="22"/>
        </w:rPr>
        <w:fldChar w:fldCharType="separate"/>
      </w:r>
      <w:r w:rsidR="006E62C3">
        <w:rPr>
          <w:noProof/>
          <w:sz w:val="22"/>
        </w:rPr>
        <w:t>II</w:t>
      </w:r>
      <w:r>
        <w:rPr>
          <w:sz w:val="22"/>
        </w:rPr>
        <w:fldChar w:fldCharType="end"/>
      </w:r>
      <w:r w:rsidR="00CA74A1">
        <w:rPr>
          <w:sz w:val="22"/>
        </w:rPr>
        <w:t>.</w:t>
      </w:r>
      <w:r w:rsidR="00CA74A1">
        <w:rPr>
          <w:sz w:val="22"/>
        </w:rPr>
        <w:tab/>
        <w:t>COURSE GOALS</w:t>
      </w:r>
    </w:p>
    <w:p w14:paraId="453B0AB5"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0516A410" w14:textId="77777777" w:rsidR="00FB3796" w:rsidRDefault="00FB3796" w:rsidP="00FB3796">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720"/>
        <w:rPr>
          <w:sz w:val="22"/>
        </w:rPr>
      </w:pPr>
      <w:r>
        <w:rPr>
          <w:sz w:val="22"/>
        </w:rPr>
        <w:t>The purpose of this course is to enable the student to do the following:</w:t>
      </w:r>
    </w:p>
    <w:p w14:paraId="50A0B947" w14:textId="77777777" w:rsidR="00FB3796" w:rsidRDefault="00B17A04"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Understand data types, collection methods, licenses, and “trusted sources.”</w:t>
      </w:r>
      <w:r w:rsidR="00FB3796">
        <w:rPr>
          <w:sz w:val="22"/>
        </w:rPr>
        <w:t xml:space="preserve"> </w:t>
      </w:r>
    </w:p>
    <w:p w14:paraId="40F0ACDD" w14:textId="77777777" w:rsidR="00FB3796" w:rsidRDefault="00B17A04"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Consume and clean data effectively using multiple platforms.</w:t>
      </w:r>
    </w:p>
    <w:p w14:paraId="6C246C7B" w14:textId="77777777" w:rsidR="00FB3796"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Conduct exploratory data analysis</w:t>
      </w:r>
      <w:r w:rsidR="00FB3796">
        <w:rPr>
          <w:sz w:val="22"/>
        </w:rPr>
        <w:t xml:space="preserve">. </w:t>
      </w:r>
    </w:p>
    <w:p w14:paraId="4C628E7D" w14:textId="77777777" w:rsidR="006F0383"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Create data visualizations.</w:t>
      </w:r>
    </w:p>
    <w:p w14:paraId="7C012926" w14:textId="77777777" w:rsidR="00FB3796"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Perform cluster analysis.</w:t>
      </w:r>
    </w:p>
    <w:p w14:paraId="53948B8B" w14:textId="77777777" w:rsidR="006F0383" w:rsidRDefault="006F0383" w:rsidP="00FB3796">
      <w:pPr>
        <w:widowControl w:val="0"/>
        <w:numPr>
          <w:ilvl w:val="0"/>
          <w:numId w:val="13"/>
        </w:numPr>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hanging="720"/>
        <w:rPr>
          <w:sz w:val="22"/>
        </w:rPr>
      </w:pPr>
      <w:r>
        <w:rPr>
          <w:sz w:val="22"/>
        </w:rPr>
        <w:t>Build a variety of models and asses their effectiveness and domain of applicability.</w:t>
      </w:r>
    </w:p>
    <w:p w14:paraId="04BA2D57"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p>
    <w:p w14:paraId="756A0DE9" w14:textId="2B816AE0" w:rsidR="00CA74A1" w:rsidRDefault="00DC0B2B" w:rsidP="00F04C65">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rPr>
          <w:sz w:val="22"/>
        </w:rPr>
      </w:pPr>
      <w:r>
        <w:rPr>
          <w:sz w:val="22"/>
        </w:rPr>
        <w:fldChar w:fldCharType="begin"/>
      </w:r>
      <w:r w:rsidR="00CA74A1">
        <w:rPr>
          <w:sz w:val="22"/>
        </w:rPr>
        <w:instrText>SEQ Outline_0 \* ROMAN \n</w:instrText>
      </w:r>
      <w:r>
        <w:rPr>
          <w:sz w:val="22"/>
        </w:rPr>
        <w:fldChar w:fldCharType="separate"/>
      </w:r>
      <w:r w:rsidR="006E62C3">
        <w:rPr>
          <w:noProof/>
          <w:sz w:val="22"/>
        </w:rPr>
        <w:t>III</w:t>
      </w:r>
      <w:r>
        <w:rPr>
          <w:sz w:val="22"/>
        </w:rPr>
        <w:fldChar w:fldCharType="end"/>
      </w:r>
      <w:r w:rsidR="00CA74A1">
        <w:rPr>
          <w:sz w:val="22"/>
        </w:rPr>
        <w:t>.</w:t>
      </w:r>
      <w:r w:rsidR="00CA74A1">
        <w:rPr>
          <w:sz w:val="22"/>
        </w:rPr>
        <w:tab/>
      </w:r>
      <w:r w:rsidR="00D96B34">
        <w:rPr>
          <w:sz w:val="22"/>
        </w:rPr>
        <w:t>STUDENT LEARNING OUTCOMES FOR THIS COUR</w:t>
      </w:r>
      <w:r w:rsidR="00EB759A">
        <w:rPr>
          <w:sz w:val="22"/>
        </w:rPr>
        <w:t>S</w:t>
      </w:r>
      <w:r w:rsidR="00D96B34">
        <w:rPr>
          <w:sz w:val="22"/>
        </w:rPr>
        <w:t>E</w:t>
      </w:r>
    </w:p>
    <w:p w14:paraId="00A4A367" w14:textId="77777777" w:rsidR="00CA74A1" w:rsidRDefault="00CA74A1">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ab/>
      </w:r>
    </w:p>
    <w:p w14:paraId="471D4E5B" w14:textId="77777777" w:rsidR="00CA74A1" w:rsidRDefault="00CA74A1" w:rsidP="00F04C65">
      <w:pPr>
        <w:widowControl w:val="0"/>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ab/>
        <w:t xml:space="preserve">A. </w:t>
      </w:r>
      <w:r>
        <w:rPr>
          <w:sz w:val="22"/>
        </w:rPr>
        <w:tab/>
        <w:t>Terminal Objectives</w:t>
      </w:r>
    </w:p>
    <w:p w14:paraId="4A53CBC8" w14:textId="77777777" w:rsidR="00387001" w:rsidRDefault="00FB3796" w:rsidP="00387001">
      <w:pPr>
        <w:widowControl w:val="0"/>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rPr>
          <w:sz w:val="22"/>
        </w:rPr>
      </w:pPr>
      <w:r>
        <w:rPr>
          <w:sz w:val="22"/>
        </w:rPr>
        <w:tab/>
      </w:r>
      <w:r w:rsidR="00387001">
        <w:rPr>
          <w:sz w:val="22"/>
        </w:rPr>
        <w:t>Upon successfully completing this course, the student will be able to do the following:</w:t>
      </w:r>
    </w:p>
    <w:p w14:paraId="0BBD8AFB" w14:textId="77777777" w:rsidR="00FB3796" w:rsidRPr="006E535A" w:rsidRDefault="007A0CFF" w:rsidP="00FB3796">
      <w:pPr>
        <w:pStyle w:val="ListParagraph"/>
        <w:widowControl w:val="0"/>
        <w:numPr>
          <w:ilvl w:val="0"/>
          <w:numId w:val="18"/>
        </w:numPr>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Describe data collection methods, errors, biases, and licenses.</w:t>
      </w:r>
    </w:p>
    <w:p w14:paraId="01897210" w14:textId="77777777" w:rsidR="00FB3796" w:rsidRDefault="00FB3796" w:rsidP="00FB3796">
      <w:pPr>
        <w:pStyle w:val="ListParagraph"/>
        <w:widowControl w:val="0"/>
        <w:numPr>
          <w:ilvl w:val="0"/>
          <w:numId w:val="18"/>
        </w:numPr>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Understand the purpose and process</w:t>
      </w:r>
      <w:r w:rsidR="007A0CFF">
        <w:rPr>
          <w:sz w:val="22"/>
        </w:rPr>
        <w:t>es</w:t>
      </w:r>
      <w:r>
        <w:rPr>
          <w:sz w:val="22"/>
        </w:rPr>
        <w:t xml:space="preserve"> of </w:t>
      </w:r>
      <w:r w:rsidR="007A0CFF">
        <w:rPr>
          <w:sz w:val="22"/>
        </w:rPr>
        <w:t>data science</w:t>
      </w:r>
      <w:r>
        <w:rPr>
          <w:sz w:val="22"/>
        </w:rPr>
        <w:t>.</w:t>
      </w:r>
    </w:p>
    <w:p w14:paraId="10E9901B" w14:textId="77777777" w:rsidR="00FB3796" w:rsidRDefault="00FB3796" w:rsidP="00FB3796">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1512"/>
        <w:rPr>
          <w:sz w:val="22"/>
        </w:rPr>
      </w:pPr>
      <w:r>
        <w:rPr>
          <w:sz w:val="22"/>
        </w:rPr>
        <w:tab/>
        <w:t>3.</w:t>
      </w:r>
      <w:r>
        <w:rPr>
          <w:sz w:val="22"/>
        </w:rPr>
        <w:tab/>
      </w:r>
      <w:r w:rsidR="007A0CFF">
        <w:rPr>
          <w:sz w:val="22"/>
        </w:rPr>
        <w:t xml:space="preserve">Consume and clean data effectively </w:t>
      </w:r>
      <w:r w:rsidR="002D639C">
        <w:rPr>
          <w:sz w:val="22"/>
        </w:rPr>
        <w:t>and without prejudice</w:t>
      </w:r>
      <w:r>
        <w:rPr>
          <w:sz w:val="22"/>
        </w:rPr>
        <w:t xml:space="preserve">.  </w:t>
      </w:r>
    </w:p>
    <w:p w14:paraId="6B4A0970"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Gain insights into the value of data through exploratory data analysis</w:t>
      </w:r>
      <w:r w:rsidR="00FB3796">
        <w:rPr>
          <w:sz w:val="22"/>
        </w:rPr>
        <w:t>.</w:t>
      </w:r>
    </w:p>
    <w:p w14:paraId="12590AC9" w14:textId="77777777" w:rsidR="002D639C"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Gain insights into the value of data by creating data visualizations.</w:t>
      </w:r>
    </w:p>
    <w:p w14:paraId="7CFF6AE7" w14:textId="78DAE91C" w:rsidR="002D639C"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Execute classical regression techniques in Excel, R</w:t>
      </w:r>
      <w:del w:id="3" w:author="Drew Howell" w:date="2020-02-29T15:13:00Z">
        <w:r w:rsidDel="002E31BE">
          <w:rPr>
            <w:sz w:val="22"/>
          </w:rPr>
          <w:delText>, and Python</w:delText>
        </w:r>
      </w:del>
      <w:r>
        <w:rPr>
          <w:sz w:val="22"/>
        </w:rPr>
        <w:t>.</w:t>
      </w:r>
    </w:p>
    <w:p w14:paraId="6DB50E5C"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Perform basic cluster analysis in R</w:t>
      </w:r>
      <w:r w:rsidR="00FB3796" w:rsidRPr="006E535A">
        <w:rPr>
          <w:sz w:val="22"/>
        </w:rPr>
        <w:t>.</w:t>
      </w:r>
    </w:p>
    <w:p w14:paraId="55F4D5BC"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Create machine learning predictive models in R</w:t>
      </w:r>
      <w:r w:rsidR="00FB3796">
        <w:rPr>
          <w:sz w:val="22"/>
        </w:rPr>
        <w:t>.</w:t>
      </w:r>
    </w:p>
    <w:p w14:paraId="2CB85FF2" w14:textId="77777777" w:rsidR="00FB3796" w:rsidRDefault="002D639C" w:rsidP="00FB3796">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Work effectively with real-world data from a variety of sources.</w:t>
      </w:r>
    </w:p>
    <w:p w14:paraId="384587CE" w14:textId="77777777" w:rsidR="00FB3796" w:rsidRPr="002D639C" w:rsidRDefault="002D639C" w:rsidP="002D639C">
      <w:pPr>
        <w:widowControl w:val="0"/>
        <w:numPr>
          <w:ilvl w:val="0"/>
          <w:numId w:val="2"/>
        </w:numPr>
        <w:tabs>
          <w:tab w:val="clear" w:pos="2010"/>
          <w:tab w:val="left" w:pos="0"/>
          <w:tab w:val="left" w:pos="648"/>
          <w:tab w:val="left" w:pos="1296"/>
          <w:tab w:val="num" w:pos="2160"/>
          <w:tab w:val="left" w:pos="2592"/>
          <w:tab w:val="left" w:pos="3240"/>
          <w:tab w:val="left" w:pos="3888"/>
          <w:tab w:val="left" w:pos="4536"/>
          <w:tab w:val="left" w:pos="5184"/>
          <w:tab w:val="left" w:pos="5832"/>
          <w:tab w:val="left" w:pos="6480"/>
          <w:tab w:val="left" w:pos="7128"/>
          <w:tab w:val="left" w:pos="7776"/>
          <w:tab w:val="left" w:pos="8424"/>
          <w:tab w:val="left" w:pos="9072"/>
        </w:tabs>
        <w:ind w:left="2160" w:hanging="720"/>
        <w:rPr>
          <w:sz w:val="22"/>
        </w:rPr>
      </w:pPr>
      <w:r>
        <w:rPr>
          <w:sz w:val="22"/>
        </w:rPr>
        <w:t>Effectively communicate insights, results, and recommendations.</w:t>
      </w:r>
      <w:r w:rsidR="00FB3796" w:rsidRPr="002D639C">
        <w:rPr>
          <w:sz w:val="22"/>
        </w:rPr>
        <w:t xml:space="preserve"> </w:t>
      </w:r>
    </w:p>
    <w:p w14:paraId="5E77A8D9" w14:textId="77777777" w:rsidR="00387001" w:rsidRPr="006E535A" w:rsidRDefault="00387001" w:rsidP="00387001">
      <w:pPr>
        <w:widowControl w:val="0"/>
        <w:tabs>
          <w:tab w:val="left" w:pos="0"/>
          <w:tab w:val="left" w:pos="648"/>
          <w:tab w:val="left" w:pos="1296"/>
          <w:tab w:val="left" w:pos="2592"/>
          <w:tab w:val="left" w:pos="3240"/>
          <w:tab w:val="left" w:pos="3888"/>
          <w:tab w:val="left" w:pos="4536"/>
          <w:tab w:val="left" w:pos="5184"/>
          <w:tab w:val="left" w:pos="5832"/>
          <w:tab w:val="left" w:pos="6480"/>
          <w:tab w:val="left" w:pos="7128"/>
          <w:tab w:val="left" w:pos="7776"/>
          <w:tab w:val="left" w:pos="8424"/>
          <w:tab w:val="left" w:pos="9072"/>
        </w:tabs>
        <w:ind w:left="2160"/>
        <w:rPr>
          <w:sz w:val="22"/>
        </w:rPr>
      </w:pPr>
    </w:p>
    <w:p w14:paraId="2F9583D2" w14:textId="77777777" w:rsidR="00CA74A1" w:rsidRDefault="008860D7" w:rsidP="00134543">
      <w:pPr>
        <w:widowControl w:val="0"/>
        <w:tabs>
          <w:tab w:val="left" w:pos="0"/>
          <w:tab w:val="left" w:pos="720"/>
          <w:tab w:val="left" w:pos="1440"/>
          <w:tab w:val="left" w:pos="1944"/>
          <w:tab w:val="left" w:pos="2880"/>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tab/>
      </w:r>
      <w:r w:rsidR="00CA74A1">
        <w:rPr>
          <w:sz w:val="22"/>
        </w:rPr>
        <w:t>B.</w:t>
      </w:r>
      <w:r w:rsidR="00CA74A1">
        <w:rPr>
          <w:sz w:val="22"/>
        </w:rPr>
        <w:tab/>
        <w:t>Unit Objectives</w:t>
      </w:r>
    </w:p>
    <w:p w14:paraId="15EED3DA" w14:textId="77777777" w:rsidR="00F04C65" w:rsidRDefault="008860D7" w:rsidP="00F04C65">
      <w:pPr>
        <w:widowControl w:val="0"/>
        <w:tabs>
          <w:tab w:val="left" w:pos="0"/>
          <w:tab w:val="left" w:pos="648"/>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rPr>
          <w:sz w:val="22"/>
        </w:rPr>
      </w:pPr>
      <w:r>
        <w:rPr>
          <w:sz w:val="22"/>
        </w:rPr>
        <w:tab/>
      </w:r>
      <w:bookmarkStart w:id="4" w:name="OLE_LINK6"/>
      <w:bookmarkStart w:id="5" w:name="OLE_LINK7"/>
      <w:r w:rsidR="00387001">
        <w:rPr>
          <w:sz w:val="22"/>
        </w:rPr>
        <w:t>Upon</w:t>
      </w:r>
      <w:r w:rsidR="00F04C65">
        <w:rPr>
          <w:sz w:val="22"/>
        </w:rPr>
        <w:t xml:space="preserve"> successfully completing this course, the student will be able to do the</w:t>
      </w:r>
      <w:r w:rsidR="00387001">
        <w:rPr>
          <w:sz w:val="22"/>
        </w:rPr>
        <w:t xml:space="preserve"> </w:t>
      </w:r>
      <w:r w:rsidR="00F04C65">
        <w:rPr>
          <w:sz w:val="22"/>
        </w:rPr>
        <w:t>following:</w:t>
      </w:r>
    </w:p>
    <w:bookmarkEnd w:id="4"/>
    <w:bookmarkEnd w:id="5"/>
    <w:p w14:paraId="06420D64" w14:textId="191D5A4E" w:rsidR="00CA74A1" w:rsidRPr="0076170E" w:rsidRDefault="00CE1751">
      <w:pPr>
        <w:pStyle w:val="ListParagraph"/>
        <w:numPr>
          <w:ilvl w:val="0"/>
          <w:numId w:val="25"/>
        </w:numPr>
        <w:rPr>
          <w:sz w:val="22"/>
          <w:rPrChange w:id="6" w:author="Drew Howell [2]" w:date="2020-08-13T15:43:00Z">
            <w:rPr/>
          </w:rPrChange>
        </w:rPr>
        <w:pPrChange w:id="7" w:author="Drew Howell [2]" w:date="2020-08-13T15:43:00Z">
          <w:pPr>
            <w:pStyle w:val="ListParagraph"/>
            <w:numPr>
              <w:numId w:val="25"/>
            </w:numPr>
            <w:ind w:left="2160" w:hanging="720"/>
          </w:pPr>
        </w:pPrChange>
      </w:pPr>
      <w:r w:rsidRPr="0076170E">
        <w:rPr>
          <w:sz w:val="22"/>
          <w:rPrChange w:id="8" w:author="Drew Howell [2]" w:date="2020-08-13T15:43:00Z">
            <w:rPr/>
          </w:rPrChange>
        </w:rPr>
        <w:t>F</w:t>
      </w:r>
      <w:r w:rsidR="00CA74A1" w:rsidRPr="0076170E">
        <w:rPr>
          <w:sz w:val="22"/>
          <w:rPrChange w:id="9" w:author="Drew Howell [2]" w:date="2020-08-13T15:43:00Z">
            <w:rPr/>
          </w:rPrChange>
        </w:rPr>
        <w:t>or Unit I:</w:t>
      </w:r>
    </w:p>
    <w:p w14:paraId="2F087BD6" w14:textId="5E1C7B01" w:rsidR="00CE1751" w:rsidRDefault="00CE1751" w:rsidP="00F17AA1">
      <w:pPr>
        <w:pStyle w:val="ListParagraph"/>
        <w:numPr>
          <w:ilvl w:val="1"/>
          <w:numId w:val="25"/>
        </w:numPr>
        <w:rPr>
          <w:ins w:id="10" w:author="Drew Howell [2]" w:date="2020-08-13T15:09:00Z"/>
          <w:sz w:val="22"/>
        </w:rPr>
      </w:pPr>
      <w:r w:rsidRPr="00F17AA1">
        <w:rPr>
          <w:sz w:val="22"/>
        </w:rPr>
        <w:t xml:space="preserve">Describe </w:t>
      </w:r>
      <w:r w:rsidR="002D639C">
        <w:rPr>
          <w:sz w:val="22"/>
        </w:rPr>
        <w:t>what is usually meant by “data” and the goals of data science</w:t>
      </w:r>
      <w:r w:rsidRPr="00F17AA1">
        <w:rPr>
          <w:sz w:val="22"/>
        </w:rPr>
        <w:t>.</w:t>
      </w:r>
    </w:p>
    <w:p w14:paraId="05A7C41C" w14:textId="0AD8F8D2" w:rsidR="00AE799E" w:rsidRPr="00F17AA1" w:rsidRDefault="00AE799E" w:rsidP="00F17AA1">
      <w:pPr>
        <w:pStyle w:val="ListParagraph"/>
        <w:numPr>
          <w:ilvl w:val="1"/>
          <w:numId w:val="25"/>
        </w:numPr>
        <w:rPr>
          <w:sz w:val="22"/>
        </w:rPr>
      </w:pPr>
      <w:ins w:id="11" w:author="Drew Howell [2]" w:date="2020-08-13T15:09:00Z">
        <w:r>
          <w:rPr>
            <w:sz w:val="22"/>
          </w:rPr>
          <w:t>Gain familiarity with common analytics tools</w:t>
        </w:r>
      </w:ins>
      <w:ins w:id="12" w:author="Drew Howell [2]" w:date="2020-08-13T15:10:00Z">
        <w:r>
          <w:rPr>
            <w:sz w:val="22"/>
          </w:rPr>
          <w:t xml:space="preserve"> and their roles in the broader data science ecosystem.</w:t>
        </w:r>
      </w:ins>
    </w:p>
    <w:p w14:paraId="738397A8" w14:textId="41A99C0D" w:rsidR="00CE1751" w:rsidRPr="0076170E" w:rsidDel="00AE799E" w:rsidRDefault="002D639C">
      <w:pPr>
        <w:pStyle w:val="ListParagraph"/>
        <w:numPr>
          <w:ilvl w:val="0"/>
          <w:numId w:val="25"/>
        </w:numPr>
        <w:rPr>
          <w:sz w:val="22"/>
          <w:rPrChange w:id="13" w:author="Drew Howell [2]" w:date="2020-08-13T15:43:00Z">
            <w:rPr/>
          </w:rPrChange>
        </w:rPr>
        <w:pPrChange w:id="14" w:author="Drew Howell [2]" w:date="2020-08-13T15:43:00Z">
          <w:pPr>
            <w:pStyle w:val="ListParagraph"/>
            <w:numPr>
              <w:ilvl w:val="1"/>
              <w:numId w:val="25"/>
            </w:numPr>
            <w:ind w:left="2520" w:hanging="360"/>
          </w:pPr>
        </w:pPrChange>
      </w:pPr>
      <w:moveFromRangeStart w:id="15" w:author="Drew Howell [2]" w:date="2020-08-13T15:09:00Z" w:name="move48223783"/>
      <w:moveFrom w:id="16" w:author="Drew Howell [2]" w:date="2020-08-13T15:09:00Z">
        <w:r w:rsidRPr="0076170E" w:rsidDel="00AE799E">
          <w:rPr>
            <w:sz w:val="22"/>
            <w:rPrChange w:id="17" w:author="Drew Howell [2]" w:date="2020-08-13T15:43:00Z">
              <w:rPr/>
            </w:rPrChange>
          </w:rPr>
          <w:t>Perform basic data analysis and visualization of data</w:t>
        </w:r>
        <w:r w:rsidR="00CE1751" w:rsidRPr="0076170E" w:rsidDel="00AE799E">
          <w:rPr>
            <w:sz w:val="22"/>
            <w:rPrChange w:id="18" w:author="Drew Howell [2]" w:date="2020-08-13T15:43:00Z">
              <w:rPr/>
            </w:rPrChange>
          </w:rPr>
          <w:t>.</w:t>
        </w:r>
      </w:moveFrom>
    </w:p>
    <w:moveFromRangeEnd w:id="15"/>
    <w:p w14:paraId="1A5DFCD9" w14:textId="46D95ABF" w:rsidR="00F17AA1" w:rsidRDefault="00F17AA1">
      <w:pPr>
        <w:pStyle w:val="ListParagraph"/>
        <w:numPr>
          <w:ilvl w:val="0"/>
          <w:numId w:val="25"/>
        </w:numPr>
        <w:rPr>
          <w:ins w:id="19" w:author="Drew Howell [2]" w:date="2020-08-13T15:09:00Z"/>
        </w:rPr>
        <w:pPrChange w:id="20" w:author="Drew Howell [2]" w:date="2020-08-13T15:43:00Z">
          <w:pPr>
            <w:pStyle w:val="ListParagraph"/>
            <w:numPr>
              <w:numId w:val="25"/>
            </w:numPr>
            <w:ind w:left="2160" w:hanging="720"/>
          </w:pPr>
        </w:pPrChange>
      </w:pPr>
      <w:r w:rsidRPr="00F17AA1">
        <w:t>For Unit II:</w:t>
      </w:r>
    </w:p>
    <w:p w14:paraId="5D58F735" w14:textId="40CE4B7C" w:rsidR="00AE799E" w:rsidDel="00AE799E" w:rsidRDefault="00AE799E" w:rsidP="00AE799E">
      <w:pPr>
        <w:pStyle w:val="ListParagraph"/>
        <w:numPr>
          <w:ilvl w:val="1"/>
          <w:numId w:val="25"/>
        </w:numPr>
        <w:rPr>
          <w:del w:id="21" w:author="Drew Howell [2]" w:date="2020-08-13T15:09:00Z"/>
          <w:sz w:val="22"/>
        </w:rPr>
      </w:pPr>
      <w:moveToRangeStart w:id="22" w:author="Drew Howell [2]" w:date="2020-08-13T15:09:00Z" w:name="move48223783"/>
      <w:moveTo w:id="23" w:author="Drew Howell [2]" w:date="2020-08-13T15:09:00Z">
        <w:r>
          <w:rPr>
            <w:sz w:val="22"/>
          </w:rPr>
          <w:t>Perform basic data analysis and visualization of data</w:t>
        </w:r>
        <w:r w:rsidRPr="00F17AA1">
          <w:rPr>
            <w:sz w:val="22"/>
          </w:rPr>
          <w:t>.</w:t>
        </w:r>
      </w:moveTo>
    </w:p>
    <w:p w14:paraId="45329A8E" w14:textId="77777777" w:rsidR="00AE799E" w:rsidRPr="00F17AA1" w:rsidRDefault="00AE799E" w:rsidP="00AE799E">
      <w:pPr>
        <w:pStyle w:val="ListParagraph"/>
        <w:numPr>
          <w:ilvl w:val="1"/>
          <w:numId w:val="25"/>
        </w:numPr>
        <w:rPr>
          <w:ins w:id="24" w:author="Drew Howell [2]" w:date="2020-08-13T15:10:00Z"/>
          <w:sz w:val="22"/>
        </w:rPr>
      </w:pPr>
    </w:p>
    <w:moveToRangeEnd w:id="22"/>
    <w:p w14:paraId="1B7B1ECA" w14:textId="73D069C7" w:rsidR="00AE799E" w:rsidRDefault="00AE799E" w:rsidP="00AE799E">
      <w:pPr>
        <w:pStyle w:val="ListParagraph"/>
        <w:numPr>
          <w:ilvl w:val="1"/>
          <w:numId w:val="25"/>
        </w:numPr>
        <w:rPr>
          <w:ins w:id="25" w:author="Drew Howell [2]" w:date="2020-08-13T15:12:00Z"/>
          <w:sz w:val="22"/>
        </w:rPr>
      </w:pPr>
      <w:ins w:id="26" w:author="Drew Howell [2]" w:date="2020-08-13T15:11:00Z">
        <w:r>
          <w:rPr>
            <w:sz w:val="22"/>
          </w:rPr>
          <w:t>Exhibit a working knowledge of R and Excel</w:t>
        </w:r>
      </w:ins>
    </w:p>
    <w:p w14:paraId="1D76F241" w14:textId="2EEB338E" w:rsidR="00AE799E" w:rsidRDefault="00AE799E" w:rsidP="00AE799E">
      <w:pPr>
        <w:pStyle w:val="ListParagraph"/>
        <w:numPr>
          <w:ilvl w:val="1"/>
          <w:numId w:val="25"/>
        </w:numPr>
        <w:rPr>
          <w:ins w:id="27" w:author="Drew Howell [2]" w:date="2020-08-13T15:13:00Z"/>
          <w:sz w:val="22"/>
        </w:rPr>
      </w:pPr>
      <w:ins w:id="28" w:author="Drew Howell [2]" w:date="2020-08-13T15:13:00Z">
        <w:r>
          <w:rPr>
            <w:sz w:val="22"/>
          </w:rPr>
          <w:t xml:space="preserve">Understand and perform data transformations </w:t>
        </w:r>
      </w:ins>
    </w:p>
    <w:p w14:paraId="10258FDA" w14:textId="37624C9A" w:rsidR="00AE799E" w:rsidRDefault="00AE799E" w:rsidP="00AE799E">
      <w:pPr>
        <w:pStyle w:val="ListParagraph"/>
        <w:numPr>
          <w:ilvl w:val="1"/>
          <w:numId w:val="25"/>
        </w:numPr>
        <w:rPr>
          <w:ins w:id="29" w:author="Drew Howell [2]" w:date="2020-08-13T15:15:00Z"/>
          <w:sz w:val="22"/>
        </w:rPr>
      </w:pPr>
      <w:ins w:id="30" w:author="Drew Howell [2]" w:date="2020-08-13T15:14:00Z">
        <w:r>
          <w:rPr>
            <w:sz w:val="22"/>
          </w:rPr>
          <w:t>Explain data sets using statistics</w:t>
        </w:r>
      </w:ins>
    </w:p>
    <w:p w14:paraId="51218FC7" w14:textId="4CFA4E88" w:rsidR="00AE799E" w:rsidRDefault="00AE799E" w:rsidP="00AE799E">
      <w:pPr>
        <w:pStyle w:val="ListParagraph"/>
        <w:numPr>
          <w:ilvl w:val="0"/>
          <w:numId w:val="25"/>
        </w:numPr>
        <w:rPr>
          <w:ins w:id="31" w:author="Drew Howell [2]" w:date="2020-08-13T15:15:00Z"/>
          <w:sz w:val="22"/>
        </w:rPr>
      </w:pPr>
      <w:ins w:id="32" w:author="Drew Howell [2]" w:date="2020-08-13T15:15:00Z">
        <w:r>
          <w:rPr>
            <w:sz w:val="22"/>
          </w:rPr>
          <w:t>For Unit III:</w:t>
        </w:r>
      </w:ins>
    </w:p>
    <w:p w14:paraId="7312C1AA" w14:textId="779FD523" w:rsidR="00AE799E" w:rsidRDefault="009D075D" w:rsidP="00AE799E">
      <w:pPr>
        <w:pStyle w:val="ListParagraph"/>
        <w:numPr>
          <w:ilvl w:val="1"/>
          <w:numId w:val="25"/>
        </w:numPr>
        <w:rPr>
          <w:ins w:id="33" w:author="Drew Howell [2]" w:date="2020-08-13T15:35:00Z"/>
          <w:sz w:val="22"/>
        </w:rPr>
      </w:pPr>
      <w:ins w:id="34" w:author="Drew Howell [2]" w:date="2020-08-13T15:33:00Z">
        <w:r>
          <w:rPr>
            <w:sz w:val="22"/>
          </w:rPr>
          <w:lastRenderedPageBreak/>
          <w:t>Explain the different formats of data storage</w:t>
        </w:r>
      </w:ins>
    </w:p>
    <w:p w14:paraId="49C09653" w14:textId="480A26C5" w:rsidR="009D075D" w:rsidRDefault="009D075D" w:rsidP="00AE799E">
      <w:pPr>
        <w:pStyle w:val="ListParagraph"/>
        <w:numPr>
          <w:ilvl w:val="1"/>
          <w:numId w:val="25"/>
        </w:numPr>
        <w:rPr>
          <w:ins w:id="35" w:author="Drew Howell [2]" w:date="2020-08-13T15:38:00Z"/>
          <w:sz w:val="22"/>
        </w:rPr>
      </w:pPr>
      <w:ins w:id="36" w:author="Drew Howell [2]" w:date="2020-08-13T15:36:00Z">
        <w:r>
          <w:rPr>
            <w:sz w:val="22"/>
          </w:rPr>
          <w:t xml:space="preserve">Clean data </w:t>
        </w:r>
      </w:ins>
      <w:ins w:id="37" w:author="Drew Howell [2]" w:date="2020-08-13T15:37:00Z">
        <w:r>
          <w:rPr>
            <w:sz w:val="22"/>
          </w:rPr>
          <w:t>according to the goal of the analysis</w:t>
        </w:r>
      </w:ins>
    </w:p>
    <w:p w14:paraId="487E26A9" w14:textId="14A237E7" w:rsidR="009D075D" w:rsidRDefault="009D075D" w:rsidP="00AE799E">
      <w:pPr>
        <w:pStyle w:val="ListParagraph"/>
        <w:numPr>
          <w:ilvl w:val="1"/>
          <w:numId w:val="25"/>
        </w:numPr>
        <w:rPr>
          <w:ins w:id="38" w:author="Drew Howell [2]" w:date="2020-08-13T15:39:00Z"/>
          <w:sz w:val="22"/>
        </w:rPr>
      </w:pPr>
      <w:ins w:id="39" w:author="Drew Howell [2]" w:date="2020-08-13T15:38:00Z">
        <w:r>
          <w:rPr>
            <w:sz w:val="22"/>
          </w:rPr>
          <w:t>Effectively join data from different sources</w:t>
        </w:r>
      </w:ins>
    </w:p>
    <w:p w14:paraId="2E4764E6" w14:textId="5F3359DA" w:rsidR="009D075D" w:rsidRDefault="009D075D" w:rsidP="009D075D">
      <w:pPr>
        <w:pStyle w:val="ListParagraph"/>
        <w:numPr>
          <w:ilvl w:val="0"/>
          <w:numId w:val="25"/>
        </w:numPr>
        <w:rPr>
          <w:ins w:id="40" w:author="Drew Howell [2]" w:date="2020-08-13T15:40:00Z"/>
          <w:sz w:val="22"/>
        </w:rPr>
      </w:pPr>
      <w:ins w:id="41" w:author="Drew Howell [2]" w:date="2020-08-13T15:40:00Z">
        <w:r>
          <w:rPr>
            <w:sz w:val="22"/>
          </w:rPr>
          <w:t>For Unit IV:</w:t>
        </w:r>
      </w:ins>
    </w:p>
    <w:p w14:paraId="500AF4B5" w14:textId="190C25DF" w:rsidR="009D075D" w:rsidRDefault="009D075D" w:rsidP="009D075D">
      <w:pPr>
        <w:pStyle w:val="ListParagraph"/>
        <w:numPr>
          <w:ilvl w:val="1"/>
          <w:numId w:val="25"/>
        </w:numPr>
        <w:rPr>
          <w:ins w:id="42" w:author="Drew Howell [2]" w:date="2020-08-13T15:41:00Z"/>
          <w:sz w:val="22"/>
        </w:rPr>
      </w:pPr>
      <w:ins w:id="43" w:author="Drew Howell [2]" w:date="2020-08-13T15:40:00Z">
        <w:r>
          <w:rPr>
            <w:sz w:val="22"/>
          </w:rPr>
          <w:t>Construct effective visualizations of data</w:t>
        </w:r>
      </w:ins>
      <w:ins w:id="44" w:author="Drew Howell [2]" w:date="2020-08-13T15:41:00Z">
        <w:r>
          <w:rPr>
            <w:sz w:val="22"/>
          </w:rPr>
          <w:t xml:space="preserve"> for external communication</w:t>
        </w:r>
      </w:ins>
    </w:p>
    <w:p w14:paraId="02158C92" w14:textId="33D54457" w:rsidR="009D075D" w:rsidRDefault="009D075D" w:rsidP="009D075D">
      <w:pPr>
        <w:pStyle w:val="ListParagraph"/>
        <w:numPr>
          <w:ilvl w:val="1"/>
          <w:numId w:val="25"/>
        </w:numPr>
        <w:rPr>
          <w:ins w:id="45" w:author="Drew Howell [2]" w:date="2020-08-13T15:41:00Z"/>
          <w:sz w:val="22"/>
        </w:rPr>
      </w:pPr>
      <w:ins w:id="46" w:author="Drew Howell [2]" w:date="2020-08-13T15:41:00Z">
        <w:r>
          <w:rPr>
            <w:sz w:val="22"/>
          </w:rPr>
          <w:t>Understand the principles of analytical reporting</w:t>
        </w:r>
      </w:ins>
    </w:p>
    <w:p w14:paraId="17AB80D2" w14:textId="5157B2F5" w:rsidR="009D075D" w:rsidRDefault="009D075D" w:rsidP="009D075D">
      <w:pPr>
        <w:pStyle w:val="ListParagraph"/>
        <w:numPr>
          <w:ilvl w:val="1"/>
          <w:numId w:val="25"/>
        </w:numPr>
        <w:rPr>
          <w:ins w:id="47" w:author="Drew Howell [2]" w:date="2020-08-13T15:42:00Z"/>
          <w:sz w:val="22"/>
        </w:rPr>
      </w:pPr>
      <w:ins w:id="48" w:author="Drew Howell [2]" w:date="2020-08-13T15:42:00Z">
        <w:r>
          <w:rPr>
            <w:sz w:val="22"/>
          </w:rPr>
          <w:t>Generate data science reports with R Markdown</w:t>
        </w:r>
      </w:ins>
    </w:p>
    <w:p w14:paraId="4A73182C" w14:textId="1458ECB8" w:rsidR="009D075D" w:rsidRPr="009D075D" w:rsidRDefault="009D075D">
      <w:pPr>
        <w:pStyle w:val="ListParagraph"/>
        <w:numPr>
          <w:ilvl w:val="0"/>
          <w:numId w:val="25"/>
        </w:numPr>
        <w:rPr>
          <w:sz w:val="22"/>
          <w:rPrChange w:id="49" w:author="Drew Howell [2]" w:date="2020-08-13T15:42:00Z">
            <w:rPr/>
          </w:rPrChange>
        </w:rPr>
        <w:pPrChange w:id="50" w:author="Drew Howell [2]" w:date="2020-08-13T15:42:00Z">
          <w:pPr>
            <w:pStyle w:val="ListParagraph"/>
            <w:numPr>
              <w:numId w:val="25"/>
            </w:numPr>
            <w:ind w:left="2160" w:hanging="720"/>
          </w:pPr>
        </w:pPrChange>
      </w:pPr>
      <w:ins w:id="51" w:author="Drew Howell [2]" w:date="2020-08-13T15:42:00Z">
        <w:r>
          <w:rPr>
            <w:sz w:val="22"/>
          </w:rPr>
          <w:t>For Unit V:</w:t>
        </w:r>
      </w:ins>
    </w:p>
    <w:p w14:paraId="22B9CB34" w14:textId="77777777" w:rsidR="00CA74A1" w:rsidRPr="00F17AA1" w:rsidRDefault="002D639C" w:rsidP="00F17AA1">
      <w:pPr>
        <w:pStyle w:val="ListParagraph"/>
        <w:numPr>
          <w:ilvl w:val="1"/>
          <w:numId w:val="25"/>
        </w:numPr>
        <w:rPr>
          <w:sz w:val="22"/>
        </w:rPr>
      </w:pPr>
      <w:r>
        <w:rPr>
          <w:sz w:val="22"/>
        </w:rPr>
        <w:t>Explain the theory of linear regression.</w:t>
      </w:r>
    </w:p>
    <w:p w14:paraId="4CB55079" w14:textId="77777777" w:rsidR="00CE1751" w:rsidRPr="00F17AA1" w:rsidRDefault="002D639C" w:rsidP="00F17AA1">
      <w:pPr>
        <w:pStyle w:val="ListParagraph"/>
        <w:numPr>
          <w:ilvl w:val="1"/>
          <w:numId w:val="25"/>
        </w:numPr>
        <w:rPr>
          <w:sz w:val="22"/>
        </w:rPr>
      </w:pPr>
      <w:r>
        <w:rPr>
          <w:sz w:val="22"/>
        </w:rPr>
        <w:t>Cons</w:t>
      </w:r>
      <w:r w:rsidR="00586325">
        <w:rPr>
          <w:sz w:val="22"/>
        </w:rPr>
        <w:t>truct a linear regression model</w:t>
      </w:r>
      <w:r w:rsidR="00FC3945" w:rsidRPr="00F17AA1">
        <w:rPr>
          <w:sz w:val="22"/>
        </w:rPr>
        <w:t>.</w:t>
      </w:r>
    </w:p>
    <w:p w14:paraId="62DD0FD7" w14:textId="77777777" w:rsidR="00CA74A1" w:rsidRPr="00F17AA1" w:rsidRDefault="00586325" w:rsidP="00F17AA1">
      <w:pPr>
        <w:pStyle w:val="ListParagraph"/>
        <w:numPr>
          <w:ilvl w:val="1"/>
          <w:numId w:val="25"/>
        </w:numPr>
        <w:rPr>
          <w:sz w:val="22"/>
        </w:rPr>
      </w:pPr>
      <w:r>
        <w:rPr>
          <w:sz w:val="22"/>
        </w:rPr>
        <w:t>Construct other classical models.</w:t>
      </w:r>
    </w:p>
    <w:p w14:paraId="55B59BCC" w14:textId="327E0ADD" w:rsidR="00FC3945" w:rsidRPr="00F17AA1" w:rsidRDefault="00586325" w:rsidP="00F17AA1">
      <w:pPr>
        <w:pStyle w:val="ListParagraph"/>
        <w:numPr>
          <w:ilvl w:val="1"/>
          <w:numId w:val="25"/>
        </w:numPr>
        <w:rPr>
          <w:sz w:val="22"/>
        </w:rPr>
      </w:pPr>
      <w:r>
        <w:rPr>
          <w:sz w:val="22"/>
        </w:rPr>
        <w:t>Asses</w:t>
      </w:r>
      <w:ins w:id="52" w:author="Drew Howell [2]" w:date="2020-08-13T15:42:00Z">
        <w:r w:rsidR="009D075D">
          <w:rPr>
            <w:sz w:val="22"/>
          </w:rPr>
          <w:t>s</w:t>
        </w:r>
      </w:ins>
      <w:r>
        <w:rPr>
          <w:sz w:val="22"/>
        </w:rPr>
        <w:t xml:space="preserve"> the effectiveness of models and their domain of applicability</w:t>
      </w:r>
      <w:r w:rsidR="00FC3945" w:rsidRPr="00F17AA1">
        <w:rPr>
          <w:sz w:val="22"/>
        </w:rPr>
        <w:t xml:space="preserve">. </w:t>
      </w:r>
    </w:p>
    <w:p w14:paraId="3326C225" w14:textId="77777777" w:rsidR="00CA74A1" w:rsidRPr="00F17AA1" w:rsidRDefault="00586325" w:rsidP="00F17AA1">
      <w:pPr>
        <w:pStyle w:val="ListParagraph"/>
        <w:numPr>
          <w:ilvl w:val="1"/>
          <w:numId w:val="25"/>
        </w:numPr>
        <w:rPr>
          <w:sz w:val="22"/>
        </w:rPr>
      </w:pPr>
      <w:r>
        <w:rPr>
          <w:sz w:val="22"/>
        </w:rPr>
        <w:t>Perform clustering and classification in R</w:t>
      </w:r>
    </w:p>
    <w:p w14:paraId="70F2C188" w14:textId="77777777" w:rsidR="00CA74A1" w:rsidRPr="00F17AA1" w:rsidRDefault="00586325" w:rsidP="00F17AA1">
      <w:pPr>
        <w:pStyle w:val="ListParagraph"/>
        <w:numPr>
          <w:ilvl w:val="1"/>
          <w:numId w:val="25"/>
        </w:numPr>
        <w:rPr>
          <w:sz w:val="22"/>
        </w:rPr>
      </w:pPr>
      <w:bookmarkStart w:id="53" w:name="OLE_LINK4"/>
      <w:r>
        <w:rPr>
          <w:sz w:val="22"/>
        </w:rPr>
        <w:t>Construct and interpret machine-learning models in R</w:t>
      </w:r>
      <w:r w:rsidR="00CA74A1" w:rsidRPr="00F17AA1">
        <w:rPr>
          <w:sz w:val="22"/>
        </w:rPr>
        <w:t xml:space="preserve">.  </w:t>
      </w:r>
    </w:p>
    <w:p w14:paraId="2BF7722C" w14:textId="27ADBDE4" w:rsidR="00FC3945" w:rsidDel="009D075D" w:rsidRDefault="00586325" w:rsidP="009D075D">
      <w:pPr>
        <w:pStyle w:val="ListParagraph"/>
        <w:numPr>
          <w:ilvl w:val="1"/>
          <w:numId w:val="25"/>
        </w:numPr>
        <w:rPr>
          <w:del w:id="54" w:author="Drew Howell [2]" w:date="2020-08-13T15:43:00Z"/>
          <w:sz w:val="22"/>
        </w:rPr>
      </w:pPr>
      <w:bookmarkStart w:id="55" w:name="OLE_LINK5"/>
      <w:bookmarkEnd w:id="53"/>
      <w:r>
        <w:rPr>
          <w:sz w:val="22"/>
        </w:rPr>
        <w:t>Construct and interpret deep learning models in R</w:t>
      </w:r>
      <w:r w:rsidR="00FC3945" w:rsidRPr="00F17AA1">
        <w:rPr>
          <w:sz w:val="22"/>
        </w:rPr>
        <w:t xml:space="preserve">.  </w:t>
      </w:r>
    </w:p>
    <w:p w14:paraId="4F5A9218" w14:textId="77777777" w:rsidR="009D075D" w:rsidRPr="00F17AA1" w:rsidRDefault="009D075D" w:rsidP="007E462F">
      <w:pPr>
        <w:pStyle w:val="ListParagraph"/>
        <w:numPr>
          <w:ilvl w:val="1"/>
          <w:numId w:val="25"/>
        </w:numPr>
        <w:rPr>
          <w:ins w:id="56" w:author="Drew Howell [2]" w:date="2020-08-13T15:43:00Z"/>
          <w:sz w:val="22"/>
        </w:rPr>
      </w:pPr>
    </w:p>
    <w:bookmarkEnd w:id="55"/>
    <w:p w14:paraId="4EE3CDE3" w14:textId="4903DE12" w:rsidR="00CA74A1" w:rsidRPr="00F17AA1" w:rsidDel="009D075D" w:rsidRDefault="00CA74A1">
      <w:pPr>
        <w:pStyle w:val="ListParagraph"/>
        <w:ind w:left="2520"/>
        <w:rPr>
          <w:del w:id="57" w:author="Drew Howell [2]" w:date="2020-08-13T15:43:00Z"/>
          <w:sz w:val="22"/>
        </w:rPr>
        <w:pPrChange w:id="58" w:author="Drew Howell [2]" w:date="2020-08-13T15:43:00Z">
          <w:pPr>
            <w:pStyle w:val="ListParagraph"/>
            <w:numPr>
              <w:numId w:val="25"/>
            </w:numPr>
            <w:ind w:left="2160" w:hanging="720"/>
          </w:pPr>
        </w:pPrChange>
      </w:pPr>
      <w:del w:id="59" w:author="Drew Howell [2]" w:date="2020-08-13T15:43:00Z">
        <w:r w:rsidRPr="00F17AA1" w:rsidDel="009D075D">
          <w:rPr>
            <w:sz w:val="22"/>
          </w:rPr>
          <w:delText>For Unit III:</w:delText>
        </w:r>
      </w:del>
    </w:p>
    <w:p w14:paraId="145E5762" w14:textId="0DD7B7AA" w:rsidR="008860D7" w:rsidDel="002E31BE" w:rsidRDefault="00586325">
      <w:pPr>
        <w:pStyle w:val="ListParagraph"/>
        <w:ind w:left="2520"/>
        <w:rPr>
          <w:del w:id="60" w:author="Drew Howell" w:date="2020-02-29T15:13:00Z"/>
          <w:sz w:val="22"/>
        </w:rPr>
        <w:pPrChange w:id="61" w:author="Drew Howell [2]" w:date="2020-08-13T15:43:00Z">
          <w:pPr>
            <w:pStyle w:val="ListParagraph"/>
            <w:numPr>
              <w:ilvl w:val="1"/>
              <w:numId w:val="25"/>
            </w:numPr>
            <w:ind w:left="2520" w:hanging="360"/>
          </w:pPr>
        </w:pPrChange>
      </w:pPr>
      <w:del w:id="62" w:author="Drew Howell [2]" w:date="2020-08-13T15:43:00Z">
        <w:r w:rsidDel="009D075D">
          <w:rPr>
            <w:sz w:val="22"/>
          </w:rPr>
          <w:delText>Work with real-world data from a variety of sources from consumption to interpretation and presentation of results.</w:delText>
        </w:r>
      </w:del>
      <w:ins w:id="63" w:author="Drew Howell" w:date="2020-02-29T15:13:00Z">
        <w:del w:id="64" w:author="Drew Howell [2]" w:date="2020-08-13T15:43:00Z">
          <w:r w:rsidR="002E31BE" w:rsidDel="009D075D">
            <w:rPr>
              <w:sz w:val="22"/>
            </w:rPr>
            <w:delText xml:space="preserve"> </w:delText>
          </w:r>
        </w:del>
      </w:ins>
    </w:p>
    <w:p w14:paraId="71ACCB6B" w14:textId="3A9FEFDE" w:rsidR="00DA6391" w:rsidDel="002E31BE" w:rsidRDefault="00DA6391">
      <w:pPr>
        <w:pStyle w:val="ListParagraph"/>
        <w:ind w:left="2520"/>
        <w:rPr>
          <w:del w:id="65" w:author="Drew Howell" w:date="2020-02-29T15:13:00Z"/>
          <w:sz w:val="22"/>
        </w:rPr>
        <w:pPrChange w:id="66" w:author="Drew Howell [2]" w:date="2020-08-13T15:43:00Z">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pPr>
        </w:pPrChange>
      </w:pPr>
    </w:p>
    <w:p w14:paraId="0D04AB74" w14:textId="3A5CD0B1" w:rsidR="00CA74A1" w:rsidDel="002E31BE" w:rsidRDefault="00DC0B2B">
      <w:pPr>
        <w:pStyle w:val="ListParagraph"/>
        <w:ind w:left="2520"/>
        <w:rPr>
          <w:del w:id="67" w:author="Drew Howell" w:date="2020-02-29T15:13:00Z"/>
          <w:sz w:val="22"/>
        </w:rPr>
        <w:pPrChange w:id="68" w:author="Drew Howell [2]" w:date="2020-08-13T15:43:00Z">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pPr>
        </w:pPrChange>
      </w:pPr>
      <w:del w:id="69" w:author="Drew Howell" w:date="2020-02-29T15:13:00Z">
        <w:r w:rsidDel="002E31BE">
          <w:rPr>
            <w:sz w:val="22"/>
          </w:rPr>
          <w:fldChar w:fldCharType="begin"/>
        </w:r>
        <w:r w:rsidR="00CA74A1" w:rsidDel="002E31BE">
          <w:rPr>
            <w:sz w:val="22"/>
          </w:rPr>
          <w:delInstrText>SEQ Outline_0 \* ROMAN \n</w:delInstrText>
        </w:r>
        <w:r w:rsidDel="002E31BE">
          <w:rPr>
            <w:sz w:val="22"/>
          </w:rPr>
          <w:fldChar w:fldCharType="separate"/>
        </w:r>
        <w:r w:rsidR="005263DB" w:rsidDel="002E31BE">
          <w:rPr>
            <w:noProof/>
            <w:sz w:val="22"/>
          </w:rPr>
          <w:delText>IV</w:delText>
        </w:r>
        <w:r w:rsidDel="002E31BE">
          <w:rPr>
            <w:sz w:val="22"/>
          </w:rPr>
          <w:fldChar w:fldCharType="end"/>
        </w:r>
        <w:r w:rsidR="00CA74A1" w:rsidDel="002E31BE">
          <w:rPr>
            <w:sz w:val="22"/>
          </w:rPr>
          <w:delText>.</w:delText>
        </w:r>
        <w:r w:rsidR="00CA74A1" w:rsidDel="002E31BE">
          <w:rPr>
            <w:sz w:val="22"/>
          </w:rPr>
          <w:tab/>
          <w:delText>TEXTBOOK</w:delText>
        </w:r>
        <w:r w:rsidR="00CC4AB1" w:rsidDel="002E31BE">
          <w:rPr>
            <w:sz w:val="22"/>
          </w:rPr>
          <w:delText>S AND OTHER LEARNING RESOURCES</w:delText>
        </w:r>
      </w:del>
    </w:p>
    <w:p w14:paraId="0732440E" w14:textId="77777777" w:rsidR="00CA74A1" w:rsidRDefault="00CA74A1">
      <w:pPr>
        <w:pStyle w:val="ListParagraph"/>
        <w:ind w:left="2520"/>
        <w:rPr>
          <w:sz w:val="22"/>
        </w:rPr>
        <w:pPrChange w:id="70" w:author="Drew Howell [2]" w:date="2020-08-13T15:43:00Z">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pPr>
        </w:pPrChange>
      </w:pPr>
    </w:p>
    <w:p w14:paraId="23D13317" w14:textId="789AE63C" w:rsidR="002E31BE" w:rsidRDefault="002E31BE" w:rsidP="002E31BE">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648" w:hanging="648"/>
        <w:rPr>
          <w:ins w:id="71" w:author="Drew Howell" w:date="2020-02-29T15:13:00Z"/>
          <w:sz w:val="22"/>
        </w:rPr>
      </w:pPr>
      <w:ins w:id="72" w:author="Drew Howell" w:date="2020-02-29T15:13:00Z">
        <w:r>
          <w:rPr>
            <w:sz w:val="22"/>
          </w:rPr>
          <w:t>IV.</w:t>
        </w:r>
        <w:r>
          <w:rPr>
            <w:sz w:val="22"/>
          </w:rPr>
          <w:tab/>
          <w:t>TEXTBOOKS AND OTHER LEARNING RESOURCES</w:t>
        </w:r>
      </w:ins>
    </w:p>
    <w:p w14:paraId="2BA1BDEB" w14:textId="77777777" w:rsidR="002E31BE" w:rsidRDefault="002E31BE" w:rsidP="002E31BE">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ins w:id="73" w:author="Drew Howell" w:date="2020-02-29T15:13:00Z"/>
          <w:sz w:val="22"/>
        </w:rPr>
      </w:pPr>
    </w:p>
    <w:p w14:paraId="76FF9B90" w14:textId="77777777" w:rsidR="002E31BE" w:rsidRPr="000E4F32" w:rsidRDefault="002E31BE" w:rsidP="002E31BE">
      <w:pPr>
        <w:pStyle w:val="ListParagraph"/>
        <w:widowControl w:val="0"/>
        <w:numPr>
          <w:ilvl w:val="0"/>
          <w:numId w:val="26"/>
        </w:numPr>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ins w:id="74" w:author="Drew Howell" w:date="2020-02-29T15:13:00Z"/>
          <w:sz w:val="22"/>
        </w:rPr>
      </w:pPr>
      <w:ins w:id="75" w:author="Drew Howell" w:date="2020-02-29T15:13:00Z">
        <w:r w:rsidRPr="000E4F32">
          <w:rPr>
            <w:sz w:val="22"/>
          </w:rPr>
          <w:t>Required Materials</w:t>
        </w:r>
      </w:ins>
    </w:p>
    <w:p w14:paraId="46FFD02F" w14:textId="77777777" w:rsidR="002E31BE" w:rsidRDefault="002E31BE" w:rsidP="002E31BE">
      <w:pPr>
        <w:pStyle w:val="ListParagraph"/>
        <w:widowControl w:val="0"/>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ind w:left="1440"/>
        <w:rPr>
          <w:ins w:id="76" w:author="Drew Howell" w:date="2020-02-29T15:13:00Z"/>
          <w:sz w:val="22"/>
          <w:szCs w:val="22"/>
        </w:rPr>
      </w:pPr>
      <w:ins w:id="77" w:author="Drew Howell" w:date="2020-02-29T15:13:00Z">
        <w:r>
          <w:rPr>
            <w:sz w:val="22"/>
          </w:rPr>
          <w:tab/>
        </w:r>
        <w:r w:rsidRPr="009C3E00">
          <w:rPr>
            <w:sz w:val="22"/>
            <w:szCs w:val="22"/>
          </w:rPr>
          <w:t>Textbooks</w:t>
        </w:r>
      </w:ins>
    </w:p>
    <w:p w14:paraId="5EE27210" w14:textId="6F159F59" w:rsidR="002E31BE" w:rsidRDefault="002E31BE" w:rsidP="002E31BE">
      <w:pPr>
        <w:pStyle w:val="NormalWeb"/>
        <w:numPr>
          <w:ilvl w:val="0"/>
          <w:numId w:val="27"/>
        </w:numPr>
        <w:spacing w:before="0" w:beforeAutospacing="0" w:after="0" w:afterAutospacing="0"/>
        <w:rPr>
          <w:ins w:id="78" w:author="Drew Howell [2]" w:date="2020-08-13T15:08:00Z"/>
          <w:rFonts w:ascii="TimesNewRomanPSMT" w:hAnsi="TimesNewRomanPSMT" w:cs="TimesNewRomanPSMT"/>
          <w:sz w:val="22"/>
          <w:szCs w:val="22"/>
        </w:rPr>
      </w:pPr>
      <w:ins w:id="79" w:author="Drew Howell" w:date="2020-02-29T15:13:00Z">
        <w:r>
          <w:rPr>
            <w:rFonts w:ascii="TimesNewRomanPSMT" w:hAnsi="TimesNewRomanPSMT" w:cs="TimesNewRomanPSMT"/>
            <w:sz w:val="22"/>
            <w:szCs w:val="22"/>
          </w:rPr>
          <w:t xml:space="preserve">Wickham, Hadley, and Garrett </w:t>
        </w:r>
        <w:proofErr w:type="spellStart"/>
        <w:r>
          <w:rPr>
            <w:rFonts w:ascii="TimesNewRomanPSMT" w:hAnsi="TimesNewRomanPSMT" w:cs="TimesNewRomanPSMT"/>
            <w:sz w:val="22"/>
            <w:szCs w:val="22"/>
          </w:rPr>
          <w:t>Grolemund</w:t>
        </w:r>
        <w:proofErr w:type="spellEnd"/>
        <w:r>
          <w:rPr>
            <w:rFonts w:ascii="TimesNewRomanPSMT" w:hAnsi="TimesNewRomanPSMT" w:cs="TimesNewRomanPSMT"/>
            <w:sz w:val="22"/>
            <w:szCs w:val="22"/>
          </w:rPr>
          <w:t xml:space="preserve">. </w:t>
        </w:r>
        <w:r>
          <w:rPr>
            <w:rFonts w:ascii="TimesNewRomanPS" w:hAnsi="TimesNewRomanPS"/>
            <w:i/>
            <w:iCs/>
            <w:sz w:val="22"/>
            <w:szCs w:val="22"/>
          </w:rPr>
          <w:t>R For Data Science: Import, Tidy, Transform, Visualize, and Model Data</w:t>
        </w:r>
        <w:r>
          <w:rPr>
            <w:rFonts w:ascii="TimesNewRomanPSMT" w:hAnsi="TimesNewRomanPSMT" w:cs="TimesNewRomanPSMT"/>
            <w:sz w:val="22"/>
            <w:szCs w:val="22"/>
          </w:rPr>
          <w:t xml:space="preserve">. O'Reilly Media, 2017.                             </w:t>
        </w:r>
        <w:r w:rsidRPr="008E713C">
          <w:rPr>
            <w:rFonts w:ascii="TimesNewRomanPSMT" w:hAnsi="TimesNewRomanPSMT" w:cs="TimesNewRomanPSMT"/>
            <w:sz w:val="22"/>
            <w:szCs w:val="22"/>
          </w:rPr>
          <w:t>ISBN: 978-1491910368</w:t>
        </w:r>
      </w:ins>
    </w:p>
    <w:p w14:paraId="2B8F0ADA" w14:textId="0190AC87" w:rsidR="00AE799E" w:rsidRPr="008E713C" w:rsidRDefault="00AE799E">
      <w:pPr>
        <w:pStyle w:val="NormalWeb"/>
        <w:spacing w:before="0" w:beforeAutospacing="0" w:after="0" w:afterAutospacing="0"/>
        <w:ind w:firstLine="648"/>
        <w:rPr>
          <w:ins w:id="80" w:author="Drew Howell" w:date="2020-02-29T15:13:00Z"/>
          <w:rFonts w:ascii="TimesNewRomanPSMT" w:hAnsi="TimesNewRomanPSMT" w:cs="TimesNewRomanPSMT"/>
          <w:sz w:val="22"/>
          <w:szCs w:val="22"/>
        </w:rPr>
        <w:pPrChange w:id="81" w:author="Drew Howell [2]" w:date="2020-08-13T15:08:00Z">
          <w:pPr>
            <w:pStyle w:val="NormalWeb"/>
            <w:numPr>
              <w:numId w:val="27"/>
            </w:numPr>
            <w:spacing w:before="0" w:beforeAutospacing="0" w:after="0" w:afterAutospacing="0"/>
            <w:ind w:left="1940" w:hanging="500"/>
          </w:pPr>
        </w:pPrChange>
      </w:pPr>
      <w:ins w:id="82" w:author="Drew Howell [2]" w:date="2020-08-13T15:08:00Z">
        <w:r>
          <w:rPr>
            <w:rFonts w:ascii="TimesNewRomanPSMT" w:hAnsi="TimesNewRomanPSMT" w:cs="TimesNewRomanPSMT"/>
            <w:sz w:val="22"/>
            <w:szCs w:val="22"/>
          </w:rPr>
          <w:t xml:space="preserve">B. </w:t>
        </w:r>
      </w:ins>
    </w:p>
    <w:p w14:paraId="303ECB98" w14:textId="14029994" w:rsidR="002E31BE" w:rsidRPr="000E4F32" w:rsidRDefault="002E31BE" w:rsidP="002E31BE">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ins w:id="83" w:author="Drew Howell" w:date="2020-02-29T15:13:00Z"/>
          <w:rStyle w:val="HTMLCite"/>
          <w:i w:val="0"/>
          <w:iCs w:val="0"/>
          <w:sz w:val="22"/>
          <w:szCs w:val="22"/>
        </w:rPr>
      </w:pPr>
      <w:ins w:id="84" w:author="Drew Howell" w:date="2020-02-29T15:13:00Z">
        <w:r>
          <w:rPr>
            <w:sz w:val="22"/>
          </w:rPr>
          <w:tab/>
        </w:r>
      </w:ins>
      <w:ins w:id="85" w:author="Drew Howell [2]" w:date="2020-08-13T15:08:00Z">
        <w:r w:rsidR="00AE799E">
          <w:rPr>
            <w:sz w:val="22"/>
          </w:rPr>
          <w:t>1</w:t>
        </w:r>
      </w:ins>
      <w:ins w:id="86" w:author="Drew Howell" w:date="2020-02-29T15:13:00Z">
        <w:del w:id="87" w:author="Drew Howell [2]" w:date="2020-08-13T15:08:00Z">
          <w:r w:rsidDel="00AE799E">
            <w:rPr>
              <w:sz w:val="22"/>
            </w:rPr>
            <w:delText>2</w:delText>
          </w:r>
        </w:del>
        <w:r>
          <w:rPr>
            <w:sz w:val="22"/>
          </w:rPr>
          <w:t>.</w:t>
        </w:r>
        <w:r>
          <w:rPr>
            <w:sz w:val="22"/>
          </w:rPr>
          <w:tab/>
        </w:r>
        <w:r w:rsidRPr="009C3E00">
          <w:rPr>
            <w:rStyle w:val="HTMLCite"/>
            <w:i w:val="0"/>
            <w:sz w:val="22"/>
            <w:szCs w:val="22"/>
          </w:rPr>
          <w:t xml:space="preserve">Gareth James, Daniela Witten, Trevor Hastie, and Robert </w:t>
        </w:r>
        <w:proofErr w:type="spellStart"/>
        <w:r w:rsidRPr="009C3E00">
          <w:rPr>
            <w:rStyle w:val="HTMLCite"/>
            <w:i w:val="0"/>
            <w:sz w:val="22"/>
            <w:szCs w:val="22"/>
          </w:rPr>
          <w:t>Tibshirani</w:t>
        </w:r>
        <w:proofErr w:type="spellEnd"/>
        <w:r w:rsidRPr="009C3E00">
          <w:rPr>
            <w:rStyle w:val="HTMLCite"/>
            <w:sz w:val="22"/>
            <w:szCs w:val="22"/>
          </w:rPr>
          <w:t xml:space="preserve">. An Introduction to Statistical Learning: with Applications in R. </w:t>
        </w:r>
        <w:r w:rsidRPr="009C3E00">
          <w:rPr>
            <w:rStyle w:val="HTMLCite"/>
            <w:i w:val="0"/>
            <w:sz w:val="22"/>
            <w:szCs w:val="22"/>
          </w:rPr>
          <w:t xml:space="preserve">New York: </w:t>
        </w:r>
        <w:r>
          <w:rPr>
            <w:rStyle w:val="HTMLCite"/>
            <w:i w:val="0"/>
            <w:sz w:val="22"/>
            <w:szCs w:val="22"/>
          </w:rPr>
          <w:t xml:space="preserve"> </w:t>
        </w:r>
        <w:r w:rsidRPr="009C3E00">
          <w:rPr>
            <w:rStyle w:val="HTMLCite"/>
            <w:i w:val="0"/>
            <w:sz w:val="22"/>
            <w:szCs w:val="22"/>
          </w:rPr>
          <w:t>Springer, 2013</w:t>
        </w:r>
        <w:r w:rsidRPr="009C3E00">
          <w:rPr>
            <w:rStyle w:val="HTMLCite"/>
            <w:sz w:val="22"/>
            <w:szCs w:val="22"/>
          </w:rPr>
          <w:t>.</w:t>
        </w:r>
      </w:ins>
    </w:p>
    <w:p w14:paraId="741562C1" w14:textId="77777777" w:rsidR="002E31BE" w:rsidRDefault="002E31BE" w:rsidP="002E31BE">
      <w:pPr>
        <w:ind w:left="1224" w:firstLine="720"/>
        <w:rPr>
          <w:ins w:id="88" w:author="Drew Howell" w:date="2020-02-29T15:13:00Z"/>
          <w:sz w:val="22"/>
        </w:rPr>
      </w:pPr>
      <w:ins w:id="89" w:author="Drew Howell" w:date="2020-02-29T15:13:00Z">
        <w:r w:rsidRPr="009C3E00">
          <w:rPr>
            <w:rStyle w:val="HTMLCite"/>
            <w:i w:val="0"/>
            <w:sz w:val="22"/>
            <w:szCs w:val="22"/>
          </w:rPr>
          <w:t>ISBN:</w:t>
        </w:r>
        <w:r w:rsidRPr="009C3E00">
          <w:rPr>
            <w:color w:val="111111"/>
            <w:sz w:val="22"/>
            <w:szCs w:val="22"/>
            <w:shd w:val="clear" w:color="auto" w:fill="FFFFFF"/>
          </w:rPr>
          <w:t xml:space="preserve">  </w:t>
        </w:r>
        <w:r w:rsidRPr="009C3E00">
          <w:rPr>
            <w:rStyle w:val="a-size-base"/>
            <w:color w:val="111111"/>
            <w:sz w:val="22"/>
            <w:szCs w:val="22"/>
            <w:shd w:val="clear" w:color="auto" w:fill="FFFFFF"/>
          </w:rPr>
          <w:t>978-1461471370</w:t>
        </w:r>
      </w:ins>
    </w:p>
    <w:p w14:paraId="2E69886E" w14:textId="60BA7586" w:rsidR="00CA74A1" w:rsidDel="002E31BE" w:rsidRDefault="00EF6B14" w:rsidP="00F04C65">
      <w:pPr>
        <w:widowControl w:val="0"/>
        <w:tabs>
          <w:tab w:val="left" w:pos="0"/>
          <w:tab w:val="left" w:pos="720"/>
          <w:tab w:val="left" w:pos="1440"/>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del w:id="90" w:author="Drew Howell" w:date="2020-02-29T15:13:00Z"/>
          <w:sz w:val="22"/>
        </w:rPr>
      </w:pPr>
      <w:del w:id="91" w:author="Drew Howell" w:date="2020-02-29T15:13:00Z">
        <w:r w:rsidDel="002E31BE">
          <w:rPr>
            <w:sz w:val="22"/>
          </w:rPr>
          <w:tab/>
        </w:r>
        <w:r w:rsidR="00F04C65" w:rsidDel="002E31BE">
          <w:rPr>
            <w:sz w:val="22"/>
          </w:rPr>
          <w:delText>A.</w:delText>
        </w:r>
        <w:r w:rsidR="00F04C65" w:rsidDel="002E31BE">
          <w:rPr>
            <w:sz w:val="22"/>
          </w:rPr>
          <w:tab/>
        </w:r>
        <w:r w:rsidR="00CA74A1" w:rsidDel="002E31BE">
          <w:rPr>
            <w:sz w:val="22"/>
          </w:rPr>
          <w:delText xml:space="preserve">Required </w:delText>
        </w:r>
        <w:r w:rsidR="00CC4AB1" w:rsidDel="002E31BE">
          <w:rPr>
            <w:sz w:val="22"/>
          </w:rPr>
          <w:delText>Material</w:delText>
        </w:r>
        <w:r w:rsidR="00576549" w:rsidDel="002E31BE">
          <w:rPr>
            <w:sz w:val="22"/>
          </w:rPr>
          <w:delText>s</w:delText>
        </w:r>
      </w:del>
    </w:p>
    <w:p w14:paraId="21A3B868" w14:textId="291DC995" w:rsidR="002613F3" w:rsidRPr="009C3E00" w:rsidDel="002E31BE" w:rsidRDefault="00F04C65" w:rsidP="002613F3">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92" w:author="Drew Howell" w:date="2020-02-29T15:13:00Z"/>
          <w:sz w:val="22"/>
          <w:szCs w:val="22"/>
        </w:rPr>
      </w:pPr>
      <w:del w:id="93" w:author="Drew Howell" w:date="2020-02-29T15:13:00Z">
        <w:r w:rsidDel="002E31BE">
          <w:rPr>
            <w:sz w:val="22"/>
          </w:rPr>
          <w:tab/>
        </w:r>
        <w:r w:rsidR="00EF6B14" w:rsidDel="002E31BE">
          <w:rPr>
            <w:sz w:val="22"/>
          </w:rPr>
          <w:delText>1.</w:delText>
        </w:r>
        <w:r w:rsidR="00EF6B14" w:rsidDel="002E31BE">
          <w:rPr>
            <w:sz w:val="22"/>
          </w:rPr>
          <w:tab/>
        </w:r>
        <w:r w:rsidR="003B5D7E" w:rsidDel="002E31BE">
          <w:rPr>
            <w:sz w:val="22"/>
          </w:rPr>
          <w:tab/>
        </w:r>
        <w:r w:rsidR="002613F3" w:rsidRPr="009C3E00" w:rsidDel="002E31BE">
          <w:rPr>
            <w:sz w:val="22"/>
            <w:szCs w:val="22"/>
          </w:rPr>
          <w:delText>Textbooks</w:delText>
        </w:r>
      </w:del>
    </w:p>
    <w:p w14:paraId="1E8C6812" w14:textId="0BFC85DC" w:rsidR="00EC5EEA" w:rsidRPr="009C3E00" w:rsidDel="002E31BE" w:rsidRDefault="00EC5EEA" w:rsidP="00EC5EEA">
      <w:pPr>
        <w:ind w:left="2160"/>
        <w:rPr>
          <w:del w:id="94" w:author="Drew Howell" w:date="2020-02-29T15:13:00Z"/>
          <w:rStyle w:val="HTMLCite"/>
          <w:sz w:val="22"/>
          <w:szCs w:val="22"/>
        </w:rPr>
      </w:pPr>
      <w:del w:id="95" w:author="Drew Howell" w:date="2020-02-29T15:13:00Z">
        <w:r w:rsidRPr="009C3E00" w:rsidDel="002E31BE">
          <w:rPr>
            <w:rStyle w:val="HTMLCite"/>
            <w:i w:val="0"/>
            <w:sz w:val="22"/>
            <w:szCs w:val="22"/>
          </w:rPr>
          <w:delText xml:space="preserve">Gareth James, Daniela Witten, Trevor Hastie, </w:delText>
        </w:r>
        <w:r w:rsidR="006E641B" w:rsidRPr="009C3E00" w:rsidDel="002E31BE">
          <w:rPr>
            <w:rStyle w:val="HTMLCite"/>
            <w:i w:val="0"/>
            <w:sz w:val="22"/>
            <w:szCs w:val="22"/>
          </w:rPr>
          <w:delText xml:space="preserve">and </w:delText>
        </w:r>
        <w:r w:rsidRPr="009C3E00" w:rsidDel="002E31BE">
          <w:rPr>
            <w:rStyle w:val="HTMLCite"/>
            <w:i w:val="0"/>
            <w:sz w:val="22"/>
            <w:szCs w:val="22"/>
          </w:rPr>
          <w:delText>Robert Tibshirani</w:delText>
        </w:r>
        <w:r w:rsidRPr="009C3E00" w:rsidDel="002E31BE">
          <w:rPr>
            <w:rStyle w:val="HTMLCite"/>
            <w:sz w:val="22"/>
            <w:szCs w:val="22"/>
          </w:rPr>
          <w:delText xml:space="preserve">. An Introduction to Statistical Learning: with Applications in R. </w:delText>
        </w:r>
        <w:r w:rsidRPr="009C3E00" w:rsidDel="002E31BE">
          <w:rPr>
            <w:rStyle w:val="HTMLCite"/>
            <w:i w:val="0"/>
            <w:sz w:val="22"/>
            <w:szCs w:val="22"/>
          </w:rPr>
          <w:delText xml:space="preserve">New York: </w:delText>
        </w:r>
        <w:r w:rsidR="009C3E00" w:rsidDel="002E31BE">
          <w:rPr>
            <w:rStyle w:val="HTMLCite"/>
            <w:i w:val="0"/>
            <w:sz w:val="22"/>
            <w:szCs w:val="22"/>
          </w:rPr>
          <w:delText xml:space="preserve"> </w:delText>
        </w:r>
        <w:r w:rsidRPr="009C3E00" w:rsidDel="002E31BE">
          <w:rPr>
            <w:rStyle w:val="HTMLCite"/>
            <w:i w:val="0"/>
            <w:sz w:val="22"/>
            <w:szCs w:val="22"/>
          </w:rPr>
          <w:delText>Springer, 2013</w:delText>
        </w:r>
        <w:r w:rsidRPr="009C3E00" w:rsidDel="002E31BE">
          <w:rPr>
            <w:rStyle w:val="HTMLCite"/>
            <w:sz w:val="22"/>
            <w:szCs w:val="22"/>
          </w:rPr>
          <w:delText>.</w:delText>
        </w:r>
      </w:del>
    </w:p>
    <w:p w14:paraId="54CC7F16" w14:textId="0B67611E" w:rsidR="006E641B" w:rsidRPr="009C3E00" w:rsidDel="002E31BE" w:rsidRDefault="006E641B" w:rsidP="00EC5EEA">
      <w:pPr>
        <w:ind w:left="2160"/>
        <w:rPr>
          <w:del w:id="96" w:author="Drew Howell" w:date="2020-02-29T15:13:00Z"/>
          <w:sz w:val="22"/>
          <w:szCs w:val="22"/>
        </w:rPr>
      </w:pPr>
      <w:del w:id="97" w:author="Drew Howell" w:date="2020-02-29T15:13:00Z">
        <w:r w:rsidRPr="009C3E00" w:rsidDel="002E31BE">
          <w:rPr>
            <w:rStyle w:val="HTMLCite"/>
            <w:i w:val="0"/>
            <w:sz w:val="22"/>
            <w:szCs w:val="22"/>
          </w:rPr>
          <w:delText>ISBN:</w:delText>
        </w:r>
        <w:r w:rsidRPr="009C3E00" w:rsidDel="002E31BE">
          <w:rPr>
            <w:color w:val="111111"/>
            <w:sz w:val="22"/>
            <w:szCs w:val="22"/>
            <w:shd w:val="clear" w:color="auto" w:fill="FFFFFF"/>
          </w:rPr>
          <w:delText xml:space="preserve">  </w:delText>
        </w:r>
        <w:r w:rsidRPr="009C3E00" w:rsidDel="002E31BE">
          <w:rPr>
            <w:rStyle w:val="a-size-base"/>
            <w:color w:val="111111"/>
            <w:sz w:val="22"/>
            <w:szCs w:val="22"/>
            <w:shd w:val="clear" w:color="auto" w:fill="FFFFFF"/>
          </w:rPr>
          <w:delText>978-1461471370</w:delText>
        </w:r>
      </w:del>
    </w:p>
    <w:p w14:paraId="3BAA23B4" w14:textId="7BD232FB" w:rsidR="002613F3" w:rsidRPr="009C3E00" w:rsidDel="002E31BE" w:rsidRDefault="002613F3" w:rsidP="002613F3">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98" w:author="Drew Howell" w:date="2020-02-29T15:13:00Z"/>
          <w:sz w:val="22"/>
          <w:szCs w:val="22"/>
        </w:rPr>
      </w:pPr>
      <w:del w:id="99" w:author="Drew Howell" w:date="2020-02-29T15:13:00Z">
        <w:r w:rsidRPr="009C3E00" w:rsidDel="002E31BE">
          <w:rPr>
            <w:sz w:val="22"/>
            <w:szCs w:val="22"/>
          </w:rPr>
          <w:tab/>
          <w:delText xml:space="preserve">2. </w:delText>
        </w:r>
        <w:r w:rsidRPr="009C3E00" w:rsidDel="002E31BE">
          <w:rPr>
            <w:sz w:val="22"/>
            <w:szCs w:val="22"/>
          </w:rPr>
          <w:tab/>
        </w:r>
        <w:r w:rsidR="003B5D7E" w:rsidRPr="009C3E00" w:rsidDel="002E31BE">
          <w:rPr>
            <w:sz w:val="22"/>
            <w:szCs w:val="22"/>
          </w:rPr>
          <w:tab/>
        </w:r>
        <w:r w:rsidRPr="009C3E00" w:rsidDel="002E31BE">
          <w:rPr>
            <w:sz w:val="22"/>
            <w:szCs w:val="22"/>
          </w:rPr>
          <w:delText>Other</w:delText>
        </w:r>
      </w:del>
    </w:p>
    <w:p w14:paraId="73432B7E" w14:textId="6989C052" w:rsidR="00CA74A1" w:rsidDel="002E31BE" w:rsidRDefault="002613F3" w:rsidP="00EC5EEA">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100" w:author="Drew Howell" w:date="2020-02-29T15:13:00Z"/>
          <w:sz w:val="22"/>
        </w:rPr>
      </w:pPr>
      <w:del w:id="101" w:author="Drew Howell" w:date="2020-02-29T15:13:00Z">
        <w:r w:rsidDel="002E31BE">
          <w:rPr>
            <w:sz w:val="22"/>
          </w:rPr>
          <w:tab/>
        </w:r>
        <w:r w:rsidDel="002E31BE">
          <w:rPr>
            <w:sz w:val="22"/>
          </w:rPr>
          <w:tab/>
        </w:r>
        <w:r w:rsidR="003B5D7E" w:rsidDel="002E31BE">
          <w:rPr>
            <w:sz w:val="22"/>
          </w:rPr>
          <w:tab/>
        </w:r>
        <w:r w:rsidDel="002E31BE">
          <w:rPr>
            <w:sz w:val="22"/>
          </w:rPr>
          <w:delText>None</w:delText>
        </w:r>
      </w:del>
    </w:p>
    <w:p w14:paraId="74698E88" w14:textId="64A3F96E" w:rsidR="00EC5EEA" w:rsidDel="002E31BE" w:rsidRDefault="00EC5EEA" w:rsidP="00EC5EEA">
      <w:pPr>
        <w:widowControl w:val="0"/>
        <w:tabs>
          <w:tab w:val="left" w:pos="0"/>
          <w:tab w:val="left" w:pos="648"/>
          <w:tab w:val="left" w:pos="1440"/>
          <w:tab w:val="left" w:pos="2160"/>
          <w:tab w:val="left" w:pos="2592"/>
          <w:tab w:val="left" w:pos="3240"/>
          <w:tab w:val="left" w:pos="3888"/>
          <w:tab w:val="left" w:pos="4536"/>
          <w:tab w:val="left" w:pos="5184"/>
          <w:tab w:val="left" w:pos="5832"/>
          <w:tab w:val="left" w:pos="6480"/>
          <w:tab w:val="left" w:pos="7128"/>
          <w:tab w:val="left" w:pos="7776"/>
          <w:tab w:val="left" w:pos="8424"/>
          <w:tab w:val="left" w:pos="9072"/>
        </w:tabs>
        <w:ind w:left="1944" w:hanging="1296"/>
        <w:rPr>
          <w:del w:id="102" w:author="Drew Howell" w:date="2020-02-29T15:13:00Z"/>
          <w:sz w:val="22"/>
        </w:rPr>
      </w:pPr>
    </w:p>
    <w:p w14:paraId="72E86686" w14:textId="40A8A0C0" w:rsidR="00524BC6" w:rsidDel="002E31BE" w:rsidRDefault="00524BC6" w:rsidP="00524BC6">
      <w:pPr>
        <w:numPr>
          <w:ilvl w:val="0"/>
          <w:numId w:val="15"/>
        </w:numPr>
        <w:ind w:left="1440" w:hanging="720"/>
        <w:rPr>
          <w:del w:id="103" w:author="Drew Howell" w:date="2020-02-29T15:13:00Z"/>
          <w:sz w:val="22"/>
        </w:rPr>
      </w:pPr>
      <w:del w:id="104" w:author="Drew Howell" w:date="2020-02-29T15:13:00Z">
        <w:r w:rsidDel="002E31BE">
          <w:rPr>
            <w:sz w:val="22"/>
          </w:rPr>
          <w:delText>Optional Materials</w:delText>
        </w:r>
      </w:del>
    </w:p>
    <w:p w14:paraId="58B2164B" w14:textId="3F398E32" w:rsidR="00524BC6" w:rsidDel="002E31BE" w:rsidRDefault="003B5D7E" w:rsidP="003B5D7E">
      <w:pPr>
        <w:ind w:left="2160" w:hanging="720"/>
        <w:rPr>
          <w:del w:id="105" w:author="Drew Howell" w:date="2020-02-29T15:13:00Z"/>
          <w:sz w:val="22"/>
        </w:rPr>
      </w:pPr>
      <w:del w:id="106" w:author="Drew Howell" w:date="2020-02-29T15:13:00Z">
        <w:r w:rsidDel="002E31BE">
          <w:rPr>
            <w:sz w:val="22"/>
          </w:rPr>
          <w:delText>1.</w:delText>
        </w:r>
        <w:r w:rsidDel="002E31BE">
          <w:rPr>
            <w:sz w:val="22"/>
          </w:rPr>
          <w:tab/>
        </w:r>
        <w:r w:rsidR="00524BC6" w:rsidDel="002E31BE">
          <w:rPr>
            <w:sz w:val="22"/>
          </w:rPr>
          <w:delText>Textbooks</w:delText>
        </w:r>
        <w:r w:rsidR="00524BC6" w:rsidDel="002E31BE">
          <w:rPr>
            <w:sz w:val="22"/>
          </w:rPr>
          <w:br/>
          <w:delText>None</w:delText>
        </w:r>
      </w:del>
    </w:p>
    <w:p w14:paraId="430E1F93" w14:textId="0C89F6E4" w:rsidR="00524BC6" w:rsidDel="002E31BE" w:rsidRDefault="00524BC6" w:rsidP="00FF3BED">
      <w:pPr>
        <w:numPr>
          <w:ilvl w:val="2"/>
          <w:numId w:val="14"/>
        </w:numPr>
        <w:rPr>
          <w:del w:id="107" w:author="Drew Howell" w:date="2020-02-29T15:13:00Z"/>
          <w:sz w:val="22"/>
        </w:rPr>
      </w:pPr>
      <w:del w:id="108" w:author="Drew Howell" w:date="2020-02-29T15:13:00Z">
        <w:r w:rsidDel="002E31BE">
          <w:rPr>
            <w:sz w:val="22"/>
          </w:rPr>
          <w:delText>Other</w:delText>
        </w:r>
        <w:r w:rsidDel="002E31BE">
          <w:rPr>
            <w:sz w:val="22"/>
          </w:rPr>
          <w:br/>
          <w:delText>None</w:delText>
        </w:r>
      </w:del>
    </w:p>
    <w:p w14:paraId="0FDE2C90" w14:textId="77777777" w:rsidR="00524BC6" w:rsidRDefault="00524BC6" w:rsidP="00524BC6">
      <w:pPr>
        <w:ind w:left="2160"/>
        <w:rPr>
          <w:sz w:val="22"/>
        </w:rPr>
      </w:pPr>
    </w:p>
    <w:p w14:paraId="596041D7" w14:textId="5CA95CF4" w:rsidR="00CA74A1" w:rsidRDefault="00DC0B2B" w:rsidP="00850AC0">
      <w:pPr>
        <w:widowControl w:val="0"/>
        <w:tabs>
          <w:tab w:val="left" w:pos="0"/>
          <w:tab w:val="left" w:pos="720"/>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rPr>
          <w:sz w:val="22"/>
        </w:rPr>
      </w:pPr>
      <w:r>
        <w:rPr>
          <w:sz w:val="22"/>
        </w:rPr>
        <w:fldChar w:fldCharType="begin"/>
      </w:r>
      <w:r w:rsidR="00CA74A1">
        <w:rPr>
          <w:sz w:val="22"/>
        </w:rPr>
        <w:instrText>SEQ Outline_0 \* ROMAN \n</w:instrText>
      </w:r>
      <w:r>
        <w:rPr>
          <w:sz w:val="22"/>
        </w:rPr>
        <w:fldChar w:fldCharType="separate"/>
      </w:r>
      <w:r w:rsidR="006E62C3">
        <w:rPr>
          <w:noProof/>
          <w:sz w:val="22"/>
        </w:rPr>
        <w:t>IV</w:t>
      </w:r>
      <w:r>
        <w:rPr>
          <w:sz w:val="22"/>
        </w:rPr>
        <w:fldChar w:fldCharType="end"/>
      </w:r>
      <w:r w:rsidR="00CA74A1">
        <w:rPr>
          <w:sz w:val="22"/>
        </w:rPr>
        <w:t>.</w:t>
      </w:r>
      <w:r w:rsidR="00CA74A1">
        <w:rPr>
          <w:sz w:val="22"/>
        </w:rPr>
        <w:tab/>
        <w:t>POLIC</w:t>
      </w:r>
      <w:r w:rsidR="004E59F4">
        <w:rPr>
          <w:sz w:val="22"/>
        </w:rPr>
        <w:t>IES</w:t>
      </w:r>
      <w:r w:rsidR="00CA74A1">
        <w:rPr>
          <w:sz w:val="22"/>
        </w:rPr>
        <w:t xml:space="preserve"> AND PROCEDURES</w:t>
      </w:r>
    </w:p>
    <w:p w14:paraId="5CCAB16A" w14:textId="77777777" w:rsidR="00CA74A1" w:rsidRDefault="00CA74A1">
      <w:pPr>
        <w:widowControl w:val="0"/>
        <w:rPr>
          <w:sz w:val="22"/>
        </w:rPr>
      </w:pPr>
    </w:p>
    <w:p w14:paraId="67052751" w14:textId="1E86903A" w:rsidR="00EF356D" w:rsidRDefault="00DC0B2B" w:rsidP="00850AC0">
      <w:pPr>
        <w:widowControl w:val="0"/>
        <w:ind w:left="1440" w:hanging="720"/>
        <w:rPr>
          <w:sz w:val="22"/>
        </w:rPr>
      </w:pPr>
      <w:r>
        <w:rPr>
          <w:sz w:val="22"/>
        </w:rPr>
        <w:fldChar w:fldCharType="begin"/>
      </w:r>
      <w:r w:rsidR="00CA74A1">
        <w:rPr>
          <w:sz w:val="22"/>
        </w:rPr>
        <w:instrText>SEQ Outline_1 \* ALPHABETIC \r 1</w:instrText>
      </w:r>
      <w:r>
        <w:rPr>
          <w:sz w:val="22"/>
        </w:rPr>
        <w:fldChar w:fldCharType="separate"/>
      </w:r>
      <w:r w:rsidR="006E62C3">
        <w:rPr>
          <w:noProof/>
          <w:sz w:val="22"/>
        </w:rPr>
        <w:t>A</w:t>
      </w:r>
      <w:r>
        <w:rPr>
          <w:sz w:val="22"/>
        </w:rPr>
        <w:fldChar w:fldCharType="end"/>
      </w:r>
      <w:r w:rsidR="00CA74A1">
        <w:rPr>
          <w:sz w:val="22"/>
        </w:rPr>
        <w:t>.</w:t>
      </w:r>
      <w:r w:rsidR="00CA74A1">
        <w:rPr>
          <w:sz w:val="22"/>
        </w:rPr>
        <w:tab/>
        <w:t>University Policies and Procedures</w:t>
      </w:r>
    </w:p>
    <w:p w14:paraId="4BC23946" w14:textId="77777777" w:rsidR="00EF356D" w:rsidRPr="00EF356D" w:rsidRDefault="00EF356D" w:rsidP="00EF356D">
      <w:pPr>
        <w:pStyle w:val="BodyTextIndent"/>
        <w:spacing w:after="0"/>
        <w:ind w:left="2160" w:hanging="720"/>
        <w:rPr>
          <w:i/>
          <w:sz w:val="22"/>
          <w:szCs w:val="22"/>
        </w:rPr>
      </w:pPr>
      <w:r w:rsidRPr="00EF356D">
        <w:rPr>
          <w:sz w:val="22"/>
          <w:szCs w:val="22"/>
        </w:rPr>
        <w:t>1.</w:t>
      </w:r>
      <w:r w:rsidRPr="00EF356D">
        <w:rPr>
          <w:sz w:val="22"/>
          <w:szCs w:val="22"/>
        </w:rPr>
        <w:tab/>
        <w:t>Attendance at each class or laboratory is mandatory at Oral Roberts University. Excessive absences can reduce a student’s grade or deny credit for the course.</w:t>
      </w:r>
    </w:p>
    <w:p w14:paraId="502C4372" w14:textId="36E51115" w:rsidR="00B07524" w:rsidRPr="00B07524" w:rsidRDefault="00085CC0" w:rsidP="00B07524">
      <w:pPr>
        <w:ind w:left="2160" w:hanging="720"/>
        <w:rPr>
          <w:sz w:val="22"/>
          <w:szCs w:val="22"/>
        </w:rPr>
      </w:pPr>
      <w:r>
        <w:rPr>
          <w:sz w:val="22"/>
          <w:szCs w:val="22"/>
        </w:rPr>
        <w:t>2</w:t>
      </w:r>
      <w:r w:rsidR="00EF356D" w:rsidRPr="00EF356D">
        <w:rPr>
          <w:sz w:val="22"/>
          <w:szCs w:val="22"/>
        </w:rPr>
        <w:t>.</w:t>
      </w:r>
      <w:r w:rsidR="00EF356D" w:rsidRPr="00EF356D">
        <w:rPr>
          <w:sz w:val="22"/>
          <w:szCs w:val="22"/>
        </w:rPr>
        <w:tab/>
      </w:r>
      <w:r w:rsidR="00B07524" w:rsidRPr="00B07524">
        <w:rPr>
          <w:sz w:val="22"/>
          <w:szCs w:val="22"/>
        </w:rPr>
        <w:t xml:space="preserve">Students and faculty at Oral Roberts University must adhere to all laws addressing the ethical use of others’ materials, whether it is in the form of print, electronic, video, multimedia, or computer software.  </w:t>
      </w:r>
      <w:r w:rsidR="00B07524" w:rsidRPr="00B07524">
        <w:rPr>
          <w:color w:val="000000"/>
          <w:sz w:val="22"/>
          <w:szCs w:val="22"/>
        </w:rPr>
        <w:t>Plagiarism and other forms of cheating involve both lying and stealing and are violations of ORU’s Honor Code: “I will not cheat or plagiarize; I will do my own academic work and will not inappropriately collaborate with other students on assignments.”  Plagiarism is usually defined as copying someone else’s ideas, words, or sentence structure and submitting them as one’s own.  Other forms of academic dishonesty include (but are not limited to) the following:</w:t>
      </w:r>
    </w:p>
    <w:p w14:paraId="4D2442F5"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Submitting another’s work as one’s own or colluding with someone else and submitting that work as though it were his or hers;</w:t>
      </w:r>
    </w:p>
    <w:p w14:paraId="032982FB"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Failing to meet group assignment or project requirements while claiming to have done so;</w:t>
      </w:r>
    </w:p>
    <w:p w14:paraId="6A927FB8"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Failing to cite sources used in a paper;</w:t>
      </w:r>
    </w:p>
    <w:p w14:paraId="113A99F4"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Creating results for experiments, observations, interviews, or projects that were not done;</w:t>
      </w:r>
    </w:p>
    <w:p w14:paraId="1030E389" w14:textId="77777777" w:rsidR="00B07524" w:rsidRPr="00B07524" w:rsidRDefault="00B07524" w:rsidP="00B07524">
      <w:pPr>
        <w:numPr>
          <w:ilvl w:val="0"/>
          <w:numId w:val="12"/>
        </w:numPr>
        <w:tabs>
          <w:tab w:val="clear" w:pos="2160"/>
        </w:tabs>
        <w:autoSpaceDE w:val="0"/>
        <w:autoSpaceDN w:val="0"/>
        <w:adjustRightInd w:val="0"/>
        <w:ind w:left="2880" w:hanging="720"/>
        <w:rPr>
          <w:color w:val="000000"/>
          <w:sz w:val="22"/>
          <w:szCs w:val="22"/>
        </w:rPr>
      </w:pPr>
      <w:r w:rsidRPr="00B07524">
        <w:rPr>
          <w:color w:val="000000"/>
          <w:sz w:val="22"/>
          <w:szCs w:val="22"/>
        </w:rPr>
        <w:t>Receiving or giving unauthorized help on assignments.</w:t>
      </w:r>
    </w:p>
    <w:p w14:paraId="3E95B398" w14:textId="77777777" w:rsidR="00B07524" w:rsidRPr="00B07524" w:rsidRDefault="00B07524" w:rsidP="00B07524">
      <w:pPr>
        <w:pStyle w:val="BodyTextIndent"/>
        <w:spacing w:after="0"/>
        <w:ind w:left="2160"/>
        <w:rPr>
          <w:sz w:val="22"/>
          <w:szCs w:val="22"/>
        </w:rPr>
      </w:pPr>
      <w:r w:rsidRPr="00B07524">
        <w:rPr>
          <w:sz w:val="22"/>
          <w:szCs w:val="22"/>
        </w:rPr>
        <w:lastRenderedPageBreak/>
        <w:t>By submitting an assignment in any form, the student gives permission for the assignment to be checked for plagiarism, either by submitting the work for electronic verification or by other means.  Penalties for any of the above infractions may result in disciplinary action including failing the assignment or failing the course or expulsion from the University, as determined by department and University guidelines.</w:t>
      </w:r>
    </w:p>
    <w:p w14:paraId="1017AA3C" w14:textId="190F1701" w:rsidR="00EF356D" w:rsidRPr="00EF356D" w:rsidRDefault="00085CC0" w:rsidP="00B07524">
      <w:pPr>
        <w:pStyle w:val="BodyTextIndent"/>
        <w:spacing w:after="0"/>
        <w:ind w:left="2160" w:hanging="720"/>
        <w:rPr>
          <w:sz w:val="22"/>
          <w:szCs w:val="22"/>
        </w:rPr>
      </w:pPr>
      <w:r>
        <w:rPr>
          <w:sz w:val="22"/>
          <w:szCs w:val="22"/>
        </w:rPr>
        <w:t>3</w:t>
      </w:r>
      <w:r w:rsidR="00EF356D" w:rsidRPr="00EF356D">
        <w:rPr>
          <w:sz w:val="22"/>
          <w:szCs w:val="22"/>
        </w:rPr>
        <w:t>.</w:t>
      </w:r>
      <w:r w:rsidR="00EF356D" w:rsidRPr="00EF356D">
        <w:rPr>
          <w:sz w:val="22"/>
          <w:szCs w:val="22"/>
        </w:rPr>
        <w:tab/>
        <w:t>Final exams cannot be given before their scheduled times.  Students need to check the final exam schedule before planning return flights or other events at the end of the semester.</w:t>
      </w:r>
    </w:p>
    <w:p w14:paraId="76EA755E" w14:textId="135B580B" w:rsidR="00EF356D" w:rsidRPr="00EF356D" w:rsidRDefault="00085CC0" w:rsidP="00EF356D">
      <w:pPr>
        <w:pStyle w:val="BodyTextIndent"/>
        <w:spacing w:after="0"/>
        <w:ind w:left="2160" w:hanging="720"/>
        <w:rPr>
          <w:sz w:val="22"/>
          <w:szCs w:val="22"/>
        </w:rPr>
      </w:pPr>
      <w:r>
        <w:rPr>
          <w:sz w:val="22"/>
          <w:szCs w:val="22"/>
        </w:rPr>
        <w:t>4</w:t>
      </w:r>
      <w:r w:rsidR="00EF356D" w:rsidRPr="00EF356D">
        <w:rPr>
          <w:sz w:val="22"/>
          <w:szCs w:val="22"/>
        </w:rPr>
        <w:t>.</w:t>
      </w:r>
      <w:r w:rsidR="00EF356D" w:rsidRPr="00EF356D">
        <w:rPr>
          <w:sz w:val="22"/>
          <w:szCs w:val="22"/>
        </w:rPr>
        <w:tab/>
        <w:t xml:space="preserve">Students are to </w:t>
      </w:r>
      <w:proofErr w:type="gramStart"/>
      <w:r w:rsidR="00EF356D" w:rsidRPr="00EF356D">
        <w:rPr>
          <w:sz w:val="22"/>
          <w:szCs w:val="22"/>
        </w:rPr>
        <w:t>be in compliance with</w:t>
      </w:r>
      <w:proofErr w:type="gramEnd"/>
      <w:r w:rsidR="00EF356D" w:rsidRPr="00EF356D">
        <w:rPr>
          <w:sz w:val="22"/>
          <w:szCs w:val="22"/>
        </w:rPr>
        <w:t xml:space="preserve"> </w:t>
      </w:r>
      <w:r w:rsidR="000F034B">
        <w:rPr>
          <w:sz w:val="22"/>
          <w:szCs w:val="22"/>
        </w:rPr>
        <w:t>u</w:t>
      </w:r>
      <w:r w:rsidR="00EF356D" w:rsidRPr="00EF356D">
        <w:rPr>
          <w:sz w:val="22"/>
          <w:szCs w:val="22"/>
        </w:rPr>
        <w:t xml:space="preserve">niversity, school, and departmental policies regarding </w:t>
      </w:r>
      <w:r w:rsidR="000F034B">
        <w:rPr>
          <w:sz w:val="22"/>
          <w:szCs w:val="22"/>
        </w:rPr>
        <w:t>Whole Person Assessment</w:t>
      </w:r>
      <w:r w:rsidR="004C0E70">
        <w:rPr>
          <w:sz w:val="22"/>
          <w:szCs w:val="22"/>
        </w:rPr>
        <w:t xml:space="preserve"> (WPA)</w:t>
      </w:r>
      <w:r w:rsidR="00EF356D" w:rsidRPr="00EF356D">
        <w:rPr>
          <w:sz w:val="22"/>
          <w:szCs w:val="22"/>
        </w:rPr>
        <w:t xml:space="preserve"> requirements.  Students should consult the </w:t>
      </w:r>
      <w:r w:rsidR="000F034B">
        <w:rPr>
          <w:sz w:val="22"/>
          <w:szCs w:val="22"/>
        </w:rPr>
        <w:t>WPA</w:t>
      </w:r>
      <w:r w:rsidR="00EF356D" w:rsidRPr="00EF356D">
        <w:rPr>
          <w:sz w:val="22"/>
          <w:szCs w:val="22"/>
        </w:rPr>
        <w:t xml:space="preserve"> handbooks for requirements regarding general education and the students’ majors.</w:t>
      </w:r>
    </w:p>
    <w:p w14:paraId="1BA5927C" w14:textId="77777777" w:rsidR="00EF356D" w:rsidRPr="00EF356D" w:rsidRDefault="00EF356D" w:rsidP="00EF356D">
      <w:pPr>
        <w:pStyle w:val="BodyTextIndent"/>
        <w:spacing w:after="0"/>
        <w:ind w:left="2880" w:hanging="720"/>
        <w:rPr>
          <w:sz w:val="22"/>
          <w:szCs w:val="22"/>
        </w:rPr>
      </w:pPr>
      <w:r w:rsidRPr="00EF356D">
        <w:rPr>
          <w:sz w:val="22"/>
          <w:szCs w:val="22"/>
        </w:rPr>
        <w:t>a.</w:t>
      </w:r>
      <w:r w:rsidRPr="00EF356D">
        <w:rPr>
          <w:sz w:val="22"/>
          <w:szCs w:val="22"/>
        </w:rPr>
        <w:tab/>
        <w:t xml:space="preserve">The penalty for not submitting electronically or for incorrectly submitting </w:t>
      </w:r>
      <w:r w:rsidR="00D26212">
        <w:rPr>
          <w:sz w:val="22"/>
          <w:szCs w:val="22"/>
        </w:rPr>
        <w:t xml:space="preserve">an </w:t>
      </w:r>
      <w:r w:rsidRPr="00EF356D">
        <w:rPr>
          <w:sz w:val="22"/>
          <w:szCs w:val="22"/>
        </w:rPr>
        <w:t>artifact is a zero for that assignment.</w:t>
      </w:r>
    </w:p>
    <w:p w14:paraId="39F151ED" w14:textId="77777777" w:rsidR="00586325" w:rsidRDefault="00EF356D" w:rsidP="00586325">
      <w:pPr>
        <w:ind w:left="2880" w:hanging="720"/>
        <w:rPr>
          <w:sz w:val="22"/>
          <w:szCs w:val="22"/>
        </w:rPr>
      </w:pPr>
      <w:r w:rsidRPr="00EF356D">
        <w:rPr>
          <w:sz w:val="22"/>
          <w:szCs w:val="22"/>
        </w:rPr>
        <w:t>b.</w:t>
      </w:r>
      <w:r w:rsidRPr="00EF356D">
        <w:rPr>
          <w:sz w:val="22"/>
          <w:szCs w:val="22"/>
        </w:rPr>
        <w:tab/>
        <w:t>By submitting an assignment, the student gives permission for the assignment to be assessed electronically.</w:t>
      </w:r>
    </w:p>
    <w:p w14:paraId="79E0B162" w14:textId="77777777" w:rsidR="00586325" w:rsidRDefault="00586325" w:rsidP="00586325">
      <w:pPr>
        <w:rPr>
          <w:sz w:val="22"/>
          <w:szCs w:val="22"/>
        </w:rPr>
      </w:pPr>
    </w:p>
    <w:p w14:paraId="3C01F6F6" w14:textId="77777777" w:rsidR="000F0141" w:rsidRPr="004F2801" w:rsidRDefault="00DA6391" w:rsidP="00586325">
      <w:pPr>
        <w:ind w:firstLine="720"/>
        <w:rPr>
          <w:sz w:val="22"/>
          <w:szCs w:val="22"/>
        </w:rPr>
      </w:pPr>
      <w:r w:rsidRPr="004F2801">
        <w:rPr>
          <w:sz w:val="22"/>
          <w:szCs w:val="22"/>
        </w:rPr>
        <w:t>B</w:t>
      </w:r>
      <w:r w:rsidR="000F0141" w:rsidRPr="004F2801">
        <w:rPr>
          <w:sz w:val="22"/>
          <w:szCs w:val="22"/>
        </w:rPr>
        <w:t>.</w:t>
      </w:r>
      <w:r w:rsidR="000F0141" w:rsidRPr="004F2801">
        <w:rPr>
          <w:sz w:val="22"/>
          <w:szCs w:val="22"/>
        </w:rPr>
        <w:tab/>
        <w:t>Department Policies and Procedures</w:t>
      </w:r>
    </w:p>
    <w:p w14:paraId="326C06AC" w14:textId="77777777" w:rsidR="000F0141" w:rsidRPr="004F2801" w:rsidRDefault="000F0141" w:rsidP="004F2801">
      <w:pPr>
        <w:tabs>
          <w:tab w:val="left" w:pos="2160"/>
          <w:tab w:val="left" w:pos="2790"/>
        </w:tabs>
        <w:autoSpaceDE w:val="0"/>
        <w:autoSpaceDN w:val="0"/>
        <w:ind w:left="2160" w:hanging="720"/>
        <w:rPr>
          <w:sz w:val="22"/>
          <w:szCs w:val="22"/>
        </w:rPr>
      </w:pPr>
      <w:r w:rsidRPr="004F2801">
        <w:rPr>
          <w:sz w:val="22"/>
          <w:szCs w:val="22"/>
        </w:rPr>
        <w:t>1.</w:t>
      </w:r>
      <w:r w:rsidRPr="004F2801">
        <w:rPr>
          <w:sz w:val="22"/>
          <w:szCs w:val="22"/>
        </w:rPr>
        <w:tab/>
        <w:t>Computer Resources - Each Student who uses the computer is given access to the appropriate computer resources.  These limited resources and privileges are given to allow students to perform course assignments.   Abuse of these privileges will result in their curtailment.  Students should note that the contents of computer directories are subject to review by instructors and the computer administrative staff.</w:t>
      </w:r>
    </w:p>
    <w:p w14:paraId="7548BD03" w14:textId="77777777" w:rsidR="000F0141" w:rsidRPr="004F2801" w:rsidRDefault="000F0141" w:rsidP="004F2801">
      <w:pPr>
        <w:numPr>
          <w:ilvl w:val="0"/>
          <w:numId w:val="17"/>
        </w:numPr>
        <w:tabs>
          <w:tab w:val="clear" w:pos="1800"/>
          <w:tab w:val="left" w:pos="2160"/>
          <w:tab w:val="num" w:pos="2520"/>
        </w:tabs>
        <w:autoSpaceDE w:val="0"/>
        <w:autoSpaceDN w:val="0"/>
        <w:ind w:left="2160" w:hanging="720"/>
        <w:rPr>
          <w:sz w:val="22"/>
          <w:szCs w:val="22"/>
        </w:rPr>
      </w:pPr>
      <w:r w:rsidRPr="004F2801">
        <w:rPr>
          <w:sz w:val="22"/>
          <w:szCs w:val="22"/>
        </w:rPr>
        <w:t xml:space="preserve">Late Exams - Each instructor has his or her own late-exam policy, so an instructor may decide that an exam missed because of an unexcused absence cannot be made up.  </w:t>
      </w:r>
    </w:p>
    <w:p w14:paraId="028815B4" w14:textId="77777777" w:rsidR="004F2801" w:rsidRDefault="000F0141" w:rsidP="004F2801">
      <w:pPr>
        <w:numPr>
          <w:ilvl w:val="0"/>
          <w:numId w:val="17"/>
        </w:numPr>
        <w:tabs>
          <w:tab w:val="clear" w:pos="1800"/>
          <w:tab w:val="left" w:pos="2160"/>
          <w:tab w:val="num" w:pos="2520"/>
        </w:tabs>
        <w:autoSpaceDE w:val="0"/>
        <w:autoSpaceDN w:val="0"/>
        <w:ind w:left="2160" w:hanging="720"/>
        <w:rPr>
          <w:sz w:val="22"/>
          <w:szCs w:val="22"/>
        </w:rPr>
      </w:pPr>
      <w:r w:rsidRPr="004F2801">
        <w:rPr>
          <w:sz w:val="22"/>
          <w:szCs w:val="22"/>
        </w:rPr>
        <w:t>Unexcused Absences - Any student whose unexcused absences total 33% or more of the total number of class sessions will re</w:t>
      </w:r>
      <w:r w:rsidR="004F2801">
        <w:rPr>
          <w:sz w:val="22"/>
          <w:szCs w:val="22"/>
        </w:rPr>
        <w:t>ceive an F for the course grade.</w:t>
      </w:r>
    </w:p>
    <w:p w14:paraId="39B54660" w14:textId="77777777" w:rsidR="000F0141" w:rsidRPr="004F2801" w:rsidRDefault="000F0141" w:rsidP="004F2801">
      <w:pPr>
        <w:numPr>
          <w:ilvl w:val="0"/>
          <w:numId w:val="17"/>
        </w:numPr>
        <w:tabs>
          <w:tab w:val="clear" w:pos="1800"/>
          <w:tab w:val="left" w:pos="2160"/>
          <w:tab w:val="num" w:pos="2520"/>
        </w:tabs>
        <w:autoSpaceDE w:val="0"/>
        <w:autoSpaceDN w:val="0"/>
        <w:ind w:left="2160" w:hanging="720"/>
        <w:rPr>
          <w:sz w:val="22"/>
          <w:szCs w:val="22"/>
        </w:rPr>
      </w:pPr>
      <w:r w:rsidRPr="004F2801">
        <w:rPr>
          <w:sz w:val="22"/>
          <w:szCs w:val="22"/>
        </w:rPr>
        <w:t>Incompletes –</w:t>
      </w:r>
      <w:r w:rsidRPr="004F2801">
        <w:rPr>
          <w:sz w:val="22"/>
        </w:rPr>
        <w:t xml:space="preserve"> As stated in the University catalog, incompletes are granted only for “good cause,” such as extended hospitalization, long-term illness, or a death in the family.  Students must petition for an incomplete using the form available in the Computing and Mathematics Department.  Very few incompletes are granted.</w:t>
      </w:r>
    </w:p>
    <w:p w14:paraId="7A599C41" w14:textId="77777777" w:rsidR="00CA74A1" w:rsidRDefault="00CA74A1" w:rsidP="004F2801">
      <w:pPr>
        <w:tabs>
          <w:tab w:val="left" w:pos="2160"/>
        </w:tabs>
        <w:ind w:left="2160" w:hanging="720"/>
        <w:rPr>
          <w:sz w:val="22"/>
        </w:rPr>
      </w:pPr>
    </w:p>
    <w:p w14:paraId="2CD42AEB" w14:textId="77777777" w:rsidR="002E31BE" w:rsidRDefault="002E31BE" w:rsidP="002E31BE">
      <w:pPr>
        <w:widowControl w:val="0"/>
        <w:ind w:left="1440" w:hanging="720"/>
        <w:rPr>
          <w:ins w:id="109" w:author="Drew Howell" w:date="2020-02-29T15:14:00Z"/>
          <w:sz w:val="22"/>
        </w:rPr>
      </w:pPr>
      <w:ins w:id="110" w:author="Drew Howell" w:date="2020-02-29T15:14:00Z">
        <w:r>
          <w:rPr>
            <w:sz w:val="22"/>
          </w:rPr>
          <w:t>C.</w:t>
        </w:r>
        <w:r>
          <w:rPr>
            <w:sz w:val="22"/>
          </w:rPr>
          <w:tab/>
          <w:t>Course Policies and Procedures</w:t>
        </w:r>
      </w:ins>
    </w:p>
    <w:p w14:paraId="627F36F6" w14:textId="77777777" w:rsidR="002E31BE" w:rsidRDefault="002E31BE" w:rsidP="002E31BE">
      <w:pPr>
        <w:widowControl w:val="0"/>
        <w:ind w:left="1296" w:hanging="648"/>
        <w:rPr>
          <w:ins w:id="111" w:author="Drew Howell" w:date="2020-02-29T15:14:00Z"/>
          <w:sz w:val="22"/>
        </w:rPr>
      </w:pPr>
      <w:ins w:id="112" w:author="Drew Howell" w:date="2020-02-29T15:14:00Z">
        <w:r>
          <w:rPr>
            <w:sz w:val="22"/>
          </w:rPr>
          <w:tab/>
        </w:r>
        <w:r>
          <w:rPr>
            <w:sz w:val="22"/>
          </w:rPr>
          <w:tab/>
          <w:t>1.</w:t>
        </w:r>
        <w:r>
          <w:rPr>
            <w:sz w:val="22"/>
          </w:rPr>
          <w:tab/>
          <w:t>Evaluation Procedures</w:t>
        </w:r>
      </w:ins>
    </w:p>
    <w:p w14:paraId="456C610B" w14:textId="52ED7F19" w:rsidR="002E31BE" w:rsidRDefault="002E31BE" w:rsidP="002E31BE">
      <w:pPr>
        <w:widowControl w:val="0"/>
        <w:ind w:left="2880" w:hanging="720"/>
        <w:rPr>
          <w:ins w:id="113" w:author="Drew Howell" w:date="2020-02-29T15:14:00Z"/>
          <w:sz w:val="22"/>
        </w:rPr>
      </w:pPr>
      <w:ins w:id="114" w:author="Drew Howell" w:date="2020-02-29T15:14:00Z">
        <w:r>
          <w:rPr>
            <w:sz w:val="22"/>
          </w:rPr>
          <w:t xml:space="preserve">Homework </w:t>
        </w:r>
        <w:r>
          <w:rPr>
            <w:sz w:val="22"/>
          </w:rPr>
          <w:tab/>
        </w:r>
        <w:r>
          <w:rPr>
            <w:sz w:val="22"/>
          </w:rPr>
          <w:tab/>
        </w:r>
      </w:ins>
      <w:ins w:id="115" w:author="Drew Howell [2]" w:date="2020-08-13T15:07:00Z">
        <w:r w:rsidR="00F51A8A">
          <w:rPr>
            <w:sz w:val="22"/>
          </w:rPr>
          <w:t>5</w:t>
        </w:r>
      </w:ins>
      <w:ins w:id="116" w:author="Drew Howell" w:date="2020-02-29T15:14:00Z">
        <w:del w:id="117" w:author="Drew Howell [2]" w:date="2020-08-13T15:05:00Z">
          <w:r w:rsidDel="00F51A8A">
            <w:rPr>
              <w:sz w:val="22"/>
            </w:rPr>
            <w:delText>3</w:delText>
          </w:r>
        </w:del>
        <w:r>
          <w:rPr>
            <w:sz w:val="22"/>
          </w:rPr>
          <w:t xml:space="preserve">0% </w:t>
        </w:r>
      </w:ins>
    </w:p>
    <w:p w14:paraId="69D3CF7D" w14:textId="1A56A62B" w:rsidR="002E31BE" w:rsidDel="00F51A8A" w:rsidRDefault="002E31BE" w:rsidP="007E462F">
      <w:pPr>
        <w:widowControl w:val="0"/>
        <w:ind w:left="1440" w:firstLine="720"/>
        <w:rPr>
          <w:ins w:id="118" w:author="Drew Howell" w:date="2020-02-29T15:14:00Z"/>
          <w:del w:id="119" w:author="Drew Howell [2]" w:date="2020-08-13T15:05:00Z"/>
          <w:sz w:val="22"/>
        </w:rPr>
      </w:pPr>
      <w:ins w:id="120" w:author="Drew Howell" w:date="2020-02-29T15:14:00Z">
        <w:r>
          <w:rPr>
            <w:sz w:val="22"/>
          </w:rPr>
          <w:t xml:space="preserve">Analytics Projects </w:t>
        </w:r>
        <w:r>
          <w:rPr>
            <w:sz w:val="22"/>
          </w:rPr>
          <w:tab/>
        </w:r>
      </w:ins>
      <w:ins w:id="121" w:author="Drew Howell [2]" w:date="2020-08-13T15:07:00Z">
        <w:r w:rsidR="00F51A8A">
          <w:rPr>
            <w:sz w:val="22"/>
          </w:rPr>
          <w:t>5</w:t>
        </w:r>
      </w:ins>
      <w:ins w:id="122" w:author="Drew Howell" w:date="2020-02-29T15:14:00Z">
        <w:del w:id="123" w:author="Drew Howell [2]" w:date="2020-08-13T15:05:00Z">
          <w:r w:rsidDel="00F51A8A">
            <w:rPr>
              <w:sz w:val="22"/>
            </w:rPr>
            <w:delText>3</w:delText>
          </w:r>
        </w:del>
        <w:r>
          <w:rPr>
            <w:sz w:val="22"/>
          </w:rPr>
          <w:t xml:space="preserve">0% </w:t>
        </w:r>
      </w:ins>
    </w:p>
    <w:p w14:paraId="7DCBEF35" w14:textId="303DFA1D" w:rsidR="002E31BE" w:rsidDel="00F51A8A" w:rsidRDefault="002E31BE">
      <w:pPr>
        <w:widowControl w:val="0"/>
        <w:ind w:left="1440" w:firstLine="720"/>
        <w:rPr>
          <w:ins w:id="124" w:author="Drew Howell" w:date="2020-02-29T15:14:00Z"/>
          <w:del w:id="125" w:author="Drew Howell [2]" w:date="2020-08-13T15:05:00Z"/>
          <w:sz w:val="22"/>
        </w:rPr>
        <w:pPrChange w:id="126" w:author="Drew Howell [2]" w:date="2020-08-13T15:05:00Z">
          <w:pPr>
            <w:widowControl w:val="0"/>
            <w:ind w:left="1944" w:hanging="648"/>
          </w:pPr>
        </w:pPrChange>
      </w:pPr>
      <w:ins w:id="127" w:author="Drew Howell" w:date="2020-02-29T15:14:00Z">
        <w:del w:id="128" w:author="Drew Howell [2]" w:date="2020-08-13T15:05:00Z">
          <w:r w:rsidDel="00F51A8A">
            <w:rPr>
              <w:sz w:val="22"/>
            </w:rPr>
            <w:tab/>
          </w:r>
          <w:r w:rsidDel="00F51A8A">
            <w:rPr>
              <w:sz w:val="22"/>
            </w:rPr>
            <w:tab/>
            <w:delText xml:space="preserve">Exams </w:delText>
          </w:r>
          <w:r w:rsidDel="00F51A8A">
            <w:rPr>
              <w:sz w:val="22"/>
            </w:rPr>
            <w:tab/>
          </w:r>
          <w:r w:rsidDel="00F51A8A">
            <w:rPr>
              <w:sz w:val="22"/>
            </w:rPr>
            <w:tab/>
          </w:r>
          <w:r w:rsidDel="00F51A8A">
            <w:rPr>
              <w:sz w:val="22"/>
            </w:rPr>
            <w:tab/>
            <w:delText xml:space="preserve">25% </w:delText>
          </w:r>
        </w:del>
      </w:ins>
    </w:p>
    <w:p w14:paraId="13A4CDAD" w14:textId="54B0E9EC" w:rsidR="002E31BE" w:rsidRDefault="002E31BE">
      <w:pPr>
        <w:widowControl w:val="0"/>
        <w:ind w:left="1440" w:firstLine="720"/>
        <w:rPr>
          <w:ins w:id="129" w:author="Drew Howell" w:date="2020-02-29T15:14:00Z"/>
          <w:sz w:val="22"/>
        </w:rPr>
        <w:pPrChange w:id="130" w:author="Drew Howell [2]" w:date="2020-08-13T15:05:00Z">
          <w:pPr>
            <w:widowControl w:val="0"/>
            <w:ind w:left="1296" w:hanging="648"/>
          </w:pPr>
        </w:pPrChange>
      </w:pPr>
      <w:ins w:id="131" w:author="Drew Howell" w:date="2020-02-29T15:14:00Z">
        <w:del w:id="132" w:author="Drew Howell [2]" w:date="2020-08-13T15:05:00Z">
          <w:r w:rsidDel="00F51A8A">
            <w:rPr>
              <w:sz w:val="22"/>
            </w:rPr>
            <w:tab/>
          </w:r>
          <w:r w:rsidDel="00F51A8A">
            <w:rPr>
              <w:sz w:val="22"/>
            </w:rPr>
            <w:tab/>
          </w:r>
          <w:r w:rsidDel="00F51A8A">
            <w:rPr>
              <w:sz w:val="22"/>
            </w:rPr>
            <w:tab/>
            <w:delText xml:space="preserve">Final Exam </w:delText>
          </w:r>
          <w:r w:rsidDel="00F51A8A">
            <w:rPr>
              <w:sz w:val="22"/>
            </w:rPr>
            <w:tab/>
          </w:r>
          <w:r w:rsidDel="00F51A8A">
            <w:rPr>
              <w:sz w:val="22"/>
            </w:rPr>
            <w:tab/>
            <w:delText xml:space="preserve">15% </w:delText>
          </w:r>
        </w:del>
      </w:ins>
    </w:p>
    <w:p w14:paraId="34731E6B" w14:textId="77777777" w:rsidR="002E31BE" w:rsidRDefault="002E31BE" w:rsidP="002E31BE">
      <w:pPr>
        <w:widowControl w:val="0"/>
        <w:ind w:left="2160" w:hanging="720"/>
        <w:rPr>
          <w:ins w:id="133" w:author="Drew Howell" w:date="2020-02-29T15:14:00Z"/>
          <w:sz w:val="22"/>
        </w:rPr>
      </w:pPr>
      <w:ins w:id="134" w:author="Drew Howell" w:date="2020-02-29T15:14:00Z">
        <w:r>
          <w:rPr>
            <w:sz w:val="22"/>
          </w:rPr>
          <w:t>2.</w:t>
        </w:r>
        <w:r>
          <w:rPr>
            <w:sz w:val="22"/>
          </w:rPr>
          <w:tab/>
          <w:t>Whole Person Assessment Requirements</w:t>
        </w:r>
      </w:ins>
    </w:p>
    <w:p w14:paraId="3F62CE08" w14:textId="77777777" w:rsidR="002E31BE" w:rsidRDefault="002E31BE" w:rsidP="002E31BE">
      <w:pPr>
        <w:ind w:left="2880" w:hanging="720"/>
        <w:rPr>
          <w:ins w:id="135" w:author="Drew Howell" w:date="2020-02-29T15:14:00Z"/>
          <w:sz w:val="22"/>
        </w:rPr>
      </w:pPr>
      <w:ins w:id="136" w:author="Drew Howell" w:date="2020-02-29T15:14:00Z">
        <w:r>
          <w:rPr>
            <w:sz w:val="22"/>
          </w:rPr>
          <w:t>a.</w:t>
        </w:r>
        <w:r>
          <w:rPr>
            <w:sz w:val="22"/>
          </w:rPr>
          <w:tab/>
          <w:t xml:space="preserve">A WPA artifact is required for this course.  A link to submit your WPA assignment will be provided in D2L.  </w:t>
        </w:r>
      </w:ins>
    </w:p>
    <w:p w14:paraId="4C86D69B" w14:textId="37E1C608" w:rsidR="002E31BE" w:rsidRDefault="002E31BE" w:rsidP="002E31BE">
      <w:pPr>
        <w:ind w:left="2880" w:hanging="720"/>
        <w:rPr>
          <w:ins w:id="137" w:author="Drew Howell" w:date="2020-02-29T15:14:00Z"/>
          <w:sz w:val="22"/>
        </w:rPr>
      </w:pPr>
      <w:ins w:id="138" w:author="Drew Howell" w:date="2020-02-29T15:14:00Z">
        <w:r>
          <w:rPr>
            <w:sz w:val="22"/>
          </w:rPr>
          <w:t>b.</w:t>
        </w:r>
        <w:r>
          <w:rPr>
            <w:sz w:val="22"/>
          </w:rPr>
          <w:tab/>
          <w:t xml:space="preserve">The WPA artifact is the final project. A WPA project that is not properly uploaded receives a grade of zero and therefore reduces your total grade by </w:t>
        </w:r>
        <w:del w:id="139" w:author="Drew Howell [2]" w:date="2020-08-13T15:08:00Z">
          <w:r w:rsidDel="00F51A8A">
            <w:rPr>
              <w:sz w:val="22"/>
            </w:rPr>
            <w:delText>15</w:delText>
          </w:r>
        </w:del>
      </w:ins>
      <w:ins w:id="140" w:author="Drew Howell [2]" w:date="2020-08-13T15:08:00Z">
        <w:r w:rsidR="00F51A8A">
          <w:rPr>
            <w:sz w:val="22"/>
          </w:rPr>
          <w:t>25</w:t>
        </w:r>
      </w:ins>
      <w:ins w:id="141" w:author="Drew Howell" w:date="2020-02-29T15:14:00Z">
        <w:r>
          <w:rPr>
            <w:sz w:val="22"/>
          </w:rPr>
          <w:t>%.</w:t>
        </w:r>
      </w:ins>
    </w:p>
    <w:p w14:paraId="5ACC501D" w14:textId="190C0BD4" w:rsidR="00CA74A1" w:rsidDel="002E31BE" w:rsidRDefault="00CA74A1" w:rsidP="00850AC0">
      <w:pPr>
        <w:widowControl w:val="0"/>
        <w:ind w:left="1440" w:hanging="720"/>
        <w:rPr>
          <w:del w:id="142" w:author="Drew Howell" w:date="2020-02-29T15:14:00Z"/>
          <w:sz w:val="22"/>
        </w:rPr>
      </w:pPr>
      <w:del w:id="143" w:author="Drew Howell" w:date="2020-02-29T15:14:00Z">
        <w:r w:rsidDel="002E31BE">
          <w:rPr>
            <w:sz w:val="22"/>
          </w:rPr>
          <w:delText>C.</w:delText>
        </w:r>
        <w:r w:rsidDel="002E31BE">
          <w:rPr>
            <w:sz w:val="22"/>
          </w:rPr>
          <w:tab/>
          <w:delText>Course Policies and Procedures</w:delText>
        </w:r>
      </w:del>
    </w:p>
    <w:p w14:paraId="6B2A54F4" w14:textId="5B906191" w:rsidR="00CA74A1" w:rsidDel="002E31BE" w:rsidRDefault="00CA74A1">
      <w:pPr>
        <w:widowControl w:val="0"/>
        <w:ind w:left="1296" w:hanging="648"/>
        <w:rPr>
          <w:del w:id="144" w:author="Drew Howell" w:date="2020-02-29T15:14:00Z"/>
          <w:sz w:val="22"/>
        </w:rPr>
      </w:pPr>
      <w:del w:id="145" w:author="Drew Howell" w:date="2020-02-29T15:14:00Z">
        <w:r w:rsidDel="002E31BE">
          <w:rPr>
            <w:sz w:val="22"/>
          </w:rPr>
          <w:tab/>
        </w:r>
        <w:r w:rsidDel="002E31BE">
          <w:rPr>
            <w:sz w:val="22"/>
          </w:rPr>
          <w:tab/>
          <w:delText>1.</w:delText>
        </w:r>
        <w:r w:rsidDel="002E31BE">
          <w:rPr>
            <w:sz w:val="22"/>
          </w:rPr>
          <w:tab/>
          <w:delText>Evaluation Procedures</w:delText>
        </w:r>
      </w:del>
    </w:p>
    <w:p w14:paraId="520A0E79" w14:textId="17AD4064" w:rsidR="00524BC6" w:rsidDel="002E31BE" w:rsidRDefault="00524BC6">
      <w:pPr>
        <w:widowControl w:val="0"/>
        <w:ind w:left="2880" w:hanging="720"/>
        <w:rPr>
          <w:del w:id="146" w:author="Drew Howell" w:date="2020-02-29T15:14:00Z"/>
          <w:sz w:val="22"/>
        </w:rPr>
      </w:pPr>
      <w:del w:id="147" w:author="Drew Howell" w:date="2020-02-29T15:14:00Z">
        <w:r w:rsidDel="002E31BE">
          <w:rPr>
            <w:sz w:val="22"/>
          </w:rPr>
          <w:delText xml:space="preserve">Homework </w:delText>
        </w:r>
        <w:r w:rsidDel="002E31BE">
          <w:rPr>
            <w:sz w:val="22"/>
          </w:rPr>
          <w:tab/>
        </w:r>
        <w:r w:rsidDel="002E31BE">
          <w:rPr>
            <w:sz w:val="22"/>
          </w:rPr>
          <w:tab/>
        </w:r>
        <w:r w:rsidR="008860D7" w:rsidDel="002E31BE">
          <w:rPr>
            <w:sz w:val="22"/>
          </w:rPr>
          <w:delText>2</w:delText>
        </w:r>
        <w:r w:rsidR="002613F3" w:rsidDel="002E31BE">
          <w:rPr>
            <w:sz w:val="22"/>
          </w:rPr>
          <w:delText>0</w:delText>
        </w:r>
        <w:r w:rsidR="00CA74A1" w:rsidDel="002E31BE">
          <w:rPr>
            <w:sz w:val="22"/>
          </w:rPr>
          <w:delText xml:space="preserve">% </w:delText>
        </w:r>
      </w:del>
    </w:p>
    <w:p w14:paraId="66DA1F48" w14:textId="1D4A2A76" w:rsidR="00CA74A1" w:rsidDel="002E31BE" w:rsidRDefault="002613F3">
      <w:pPr>
        <w:widowControl w:val="0"/>
        <w:ind w:left="1440" w:firstLine="720"/>
        <w:rPr>
          <w:del w:id="148" w:author="Drew Howell" w:date="2020-02-29T15:14:00Z"/>
          <w:sz w:val="22"/>
        </w:rPr>
      </w:pPr>
      <w:del w:id="149" w:author="Drew Howell" w:date="2020-02-29T15:14:00Z">
        <w:r w:rsidDel="002E31BE">
          <w:rPr>
            <w:sz w:val="22"/>
          </w:rPr>
          <w:delText xml:space="preserve">Analytics Projects </w:delText>
        </w:r>
        <w:r w:rsidDel="002E31BE">
          <w:rPr>
            <w:sz w:val="22"/>
          </w:rPr>
          <w:tab/>
          <w:delText>20</w:delText>
        </w:r>
        <w:r w:rsidR="00CA74A1" w:rsidDel="002E31BE">
          <w:rPr>
            <w:sz w:val="22"/>
          </w:rPr>
          <w:delText xml:space="preserve">% </w:delText>
        </w:r>
      </w:del>
    </w:p>
    <w:p w14:paraId="58EEF980" w14:textId="10791849" w:rsidR="002613F3" w:rsidDel="002E31BE" w:rsidRDefault="002613F3">
      <w:pPr>
        <w:widowControl w:val="0"/>
        <w:ind w:left="1440" w:firstLine="720"/>
        <w:rPr>
          <w:del w:id="150" w:author="Drew Howell" w:date="2020-02-29T15:14:00Z"/>
          <w:sz w:val="22"/>
        </w:rPr>
      </w:pPr>
      <w:del w:id="151" w:author="Drew Howell" w:date="2020-02-29T15:14:00Z">
        <w:r w:rsidDel="002E31BE">
          <w:rPr>
            <w:sz w:val="22"/>
          </w:rPr>
          <w:delText>Informatics Projects</w:delText>
        </w:r>
        <w:r w:rsidDel="002E31BE">
          <w:rPr>
            <w:sz w:val="22"/>
          </w:rPr>
          <w:tab/>
          <w:delText>20%</w:delText>
        </w:r>
      </w:del>
    </w:p>
    <w:p w14:paraId="62E6965D" w14:textId="26DBF7E7" w:rsidR="00CA74A1" w:rsidDel="002E31BE" w:rsidRDefault="00524BC6">
      <w:pPr>
        <w:widowControl w:val="0"/>
        <w:ind w:left="1944" w:hanging="648"/>
        <w:rPr>
          <w:del w:id="152" w:author="Drew Howell" w:date="2020-02-29T15:14:00Z"/>
          <w:sz w:val="22"/>
        </w:rPr>
      </w:pPr>
      <w:del w:id="153" w:author="Drew Howell" w:date="2020-02-29T15:14:00Z">
        <w:r w:rsidDel="002E31BE">
          <w:rPr>
            <w:sz w:val="22"/>
          </w:rPr>
          <w:tab/>
        </w:r>
        <w:r w:rsidDel="002E31BE">
          <w:rPr>
            <w:sz w:val="22"/>
          </w:rPr>
          <w:tab/>
        </w:r>
        <w:r w:rsidR="00850AC0" w:rsidDel="002E31BE">
          <w:rPr>
            <w:sz w:val="22"/>
          </w:rPr>
          <w:delText xml:space="preserve">Exams </w:delText>
        </w:r>
        <w:r w:rsidR="00850AC0" w:rsidDel="002E31BE">
          <w:rPr>
            <w:sz w:val="22"/>
          </w:rPr>
          <w:tab/>
        </w:r>
        <w:r w:rsidR="00850AC0" w:rsidDel="002E31BE">
          <w:rPr>
            <w:sz w:val="22"/>
          </w:rPr>
          <w:tab/>
        </w:r>
        <w:r w:rsidR="00850AC0" w:rsidDel="002E31BE">
          <w:rPr>
            <w:sz w:val="22"/>
          </w:rPr>
          <w:tab/>
        </w:r>
        <w:r w:rsidR="002613F3" w:rsidDel="002E31BE">
          <w:rPr>
            <w:sz w:val="22"/>
          </w:rPr>
          <w:delText>20</w:delText>
        </w:r>
        <w:r w:rsidR="00CA74A1" w:rsidDel="002E31BE">
          <w:rPr>
            <w:sz w:val="22"/>
          </w:rPr>
          <w:delText xml:space="preserve">% </w:delText>
        </w:r>
      </w:del>
    </w:p>
    <w:p w14:paraId="43235915" w14:textId="30712753" w:rsidR="00CA74A1" w:rsidDel="002E31BE" w:rsidRDefault="00524BC6">
      <w:pPr>
        <w:widowControl w:val="0"/>
        <w:ind w:left="1296" w:hanging="648"/>
        <w:rPr>
          <w:del w:id="154" w:author="Drew Howell" w:date="2020-02-29T15:14:00Z"/>
          <w:sz w:val="22"/>
        </w:rPr>
      </w:pPr>
      <w:del w:id="155" w:author="Drew Howell" w:date="2020-02-29T15:14:00Z">
        <w:r w:rsidDel="002E31BE">
          <w:rPr>
            <w:sz w:val="22"/>
          </w:rPr>
          <w:tab/>
        </w:r>
        <w:r w:rsidDel="002E31BE">
          <w:rPr>
            <w:sz w:val="22"/>
          </w:rPr>
          <w:tab/>
        </w:r>
        <w:r w:rsidDel="002E31BE">
          <w:rPr>
            <w:sz w:val="22"/>
          </w:rPr>
          <w:tab/>
        </w:r>
        <w:r w:rsidR="00850AC0" w:rsidDel="002E31BE">
          <w:rPr>
            <w:sz w:val="22"/>
          </w:rPr>
          <w:delText xml:space="preserve">Final Exam </w:delText>
        </w:r>
        <w:r w:rsidR="00850AC0" w:rsidDel="002E31BE">
          <w:rPr>
            <w:sz w:val="22"/>
          </w:rPr>
          <w:tab/>
        </w:r>
        <w:r w:rsidR="00850AC0" w:rsidDel="002E31BE">
          <w:rPr>
            <w:sz w:val="22"/>
          </w:rPr>
          <w:tab/>
        </w:r>
        <w:r w:rsidR="00CA74A1" w:rsidDel="002E31BE">
          <w:rPr>
            <w:sz w:val="22"/>
          </w:rPr>
          <w:delText xml:space="preserve">20% </w:delText>
        </w:r>
      </w:del>
    </w:p>
    <w:p w14:paraId="3E1D58AA" w14:textId="534479FB" w:rsidR="00D243F4" w:rsidDel="002E31BE" w:rsidRDefault="003261A4" w:rsidP="003261A4">
      <w:pPr>
        <w:widowControl w:val="0"/>
        <w:ind w:left="2160" w:hanging="720"/>
        <w:rPr>
          <w:del w:id="156" w:author="Drew Howell" w:date="2020-02-29T15:14:00Z"/>
          <w:sz w:val="22"/>
        </w:rPr>
      </w:pPr>
      <w:del w:id="157" w:author="Drew Howell" w:date="2020-02-29T15:14:00Z">
        <w:r w:rsidDel="002E31BE">
          <w:rPr>
            <w:sz w:val="22"/>
          </w:rPr>
          <w:delText>2.</w:delText>
        </w:r>
        <w:r w:rsidDel="002E31BE">
          <w:rPr>
            <w:sz w:val="22"/>
          </w:rPr>
          <w:tab/>
        </w:r>
        <w:r w:rsidR="000F034B" w:rsidDel="002E31BE">
          <w:rPr>
            <w:sz w:val="22"/>
          </w:rPr>
          <w:delText>Whole Person Assessment</w:delText>
        </w:r>
        <w:r w:rsidR="00D243F4" w:rsidDel="002E31BE">
          <w:rPr>
            <w:sz w:val="22"/>
          </w:rPr>
          <w:delText xml:space="preserve"> Requirements</w:delText>
        </w:r>
      </w:del>
    </w:p>
    <w:p w14:paraId="06DF4A07" w14:textId="7AD4AFB4" w:rsidR="001F7A55" w:rsidDel="002E31BE" w:rsidRDefault="001F7A55" w:rsidP="001F7A55">
      <w:pPr>
        <w:ind w:left="2880" w:hanging="720"/>
        <w:rPr>
          <w:del w:id="158" w:author="Drew Howell" w:date="2020-02-29T15:14:00Z"/>
          <w:sz w:val="22"/>
        </w:rPr>
      </w:pPr>
      <w:del w:id="159" w:author="Drew Howell" w:date="2020-02-29T15:14:00Z">
        <w:r w:rsidDel="002E31BE">
          <w:rPr>
            <w:sz w:val="22"/>
          </w:rPr>
          <w:delText>a.</w:delText>
        </w:r>
        <w:r w:rsidDel="002E31BE">
          <w:rPr>
            <w:sz w:val="22"/>
          </w:rPr>
          <w:tab/>
        </w:r>
        <w:r w:rsidR="00B07524" w:rsidDel="002E31BE">
          <w:rPr>
            <w:sz w:val="22"/>
          </w:rPr>
          <w:delText xml:space="preserve">A </w:delText>
        </w:r>
        <w:r w:rsidR="00524BC6" w:rsidDel="002E31BE">
          <w:rPr>
            <w:sz w:val="22"/>
          </w:rPr>
          <w:delText>WPA</w:delText>
        </w:r>
        <w:r w:rsidR="00862926" w:rsidDel="002E31BE">
          <w:rPr>
            <w:sz w:val="22"/>
          </w:rPr>
          <w:delText xml:space="preserve"> artifact is required for this course. </w:delText>
        </w:r>
        <w:r w:rsidR="001712CF" w:rsidDel="002E31BE">
          <w:rPr>
            <w:sz w:val="22"/>
          </w:rPr>
          <w:delText xml:space="preserve"> </w:delText>
        </w:r>
        <w:r w:rsidR="00C97FA8" w:rsidDel="002E31BE">
          <w:rPr>
            <w:sz w:val="22"/>
          </w:rPr>
          <w:delText>A link to submit your WPA assignment will be provided in D2L.</w:delText>
        </w:r>
        <w:r w:rsidR="001712CF" w:rsidDel="002E31BE">
          <w:rPr>
            <w:sz w:val="22"/>
          </w:rPr>
          <w:delText xml:space="preserve"> </w:delText>
        </w:r>
        <w:r w:rsidR="00850AC0" w:rsidDel="002E31BE">
          <w:rPr>
            <w:sz w:val="22"/>
          </w:rPr>
          <w:delText xml:space="preserve"> </w:delText>
        </w:r>
      </w:del>
    </w:p>
    <w:p w14:paraId="3F27A0F8" w14:textId="036AA1F7" w:rsidR="00850AC0" w:rsidDel="002E31BE" w:rsidRDefault="001F7A55" w:rsidP="001F7A55">
      <w:pPr>
        <w:ind w:left="2880" w:hanging="720"/>
        <w:rPr>
          <w:del w:id="160" w:author="Drew Howell" w:date="2020-02-29T15:14:00Z"/>
          <w:sz w:val="22"/>
        </w:rPr>
      </w:pPr>
      <w:del w:id="161" w:author="Drew Howell" w:date="2020-02-29T15:14:00Z">
        <w:r w:rsidDel="002E31BE">
          <w:rPr>
            <w:sz w:val="22"/>
          </w:rPr>
          <w:delText>b.</w:delText>
        </w:r>
        <w:r w:rsidDel="002E31BE">
          <w:rPr>
            <w:sz w:val="22"/>
          </w:rPr>
          <w:tab/>
        </w:r>
        <w:r w:rsidR="00850AC0" w:rsidDel="002E31BE">
          <w:rPr>
            <w:sz w:val="22"/>
          </w:rPr>
          <w:delText xml:space="preserve">The </w:delText>
        </w:r>
        <w:r w:rsidDel="002E31BE">
          <w:rPr>
            <w:sz w:val="22"/>
          </w:rPr>
          <w:delText>WPA</w:delText>
        </w:r>
        <w:r w:rsidR="002613F3" w:rsidDel="002E31BE">
          <w:rPr>
            <w:sz w:val="22"/>
          </w:rPr>
          <w:delText xml:space="preserve"> artifact is the final project</w:delText>
        </w:r>
        <w:r w:rsidR="00850AC0" w:rsidDel="002E31BE">
          <w:rPr>
            <w:sz w:val="22"/>
          </w:rPr>
          <w:delText xml:space="preserve">. A WPA </w:delText>
        </w:r>
        <w:r w:rsidR="002613F3" w:rsidDel="002E31BE">
          <w:rPr>
            <w:sz w:val="22"/>
          </w:rPr>
          <w:delText>project</w:delText>
        </w:r>
        <w:r w:rsidR="00850AC0" w:rsidDel="002E31BE">
          <w:rPr>
            <w:sz w:val="22"/>
          </w:rPr>
          <w:delText xml:space="preserve"> that is not properly uploaded receive</w:delText>
        </w:r>
        <w:r w:rsidR="00B12AC4" w:rsidDel="002E31BE">
          <w:rPr>
            <w:sz w:val="22"/>
          </w:rPr>
          <w:delText>s</w:delText>
        </w:r>
        <w:r w:rsidR="00850AC0" w:rsidDel="002E31BE">
          <w:rPr>
            <w:sz w:val="22"/>
          </w:rPr>
          <w:delText xml:space="preserve"> a grade of zero and therefore reduce</w:delText>
        </w:r>
        <w:r w:rsidR="00B12AC4" w:rsidDel="002E31BE">
          <w:rPr>
            <w:sz w:val="22"/>
          </w:rPr>
          <w:delText>s</w:delText>
        </w:r>
        <w:r w:rsidR="002613F3" w:rsidDel="002E31BE">
          <w:rPr>
            <w:sz w:val="22"/>
          </w:rPr>
          <w:delText xml:space="preserve"> your total grade by 10%</w:delText>
        </w:r>
        <w:r w:rsidR="00850AC0" w:rsidDel="002E31BE">
          <w:rPr>
            <w:sz w:val="22"/>
          </w:rPr>
          <w:delText>.</w:delText>
        </w:r>
      </w:del>
    </w:p>
    <w:p w14:paraId="6E572D4C" w14:textId="5E5F1609" w:rsidR="00CA74A1" w:rsidDel="00F51A8A" w:rsidRDefault="00850AC0" w:rsidP="00F51A8A">
      <w:pPr>
        <w:ind w:left="720" w:hanging="720"/>
        <w:rPr>
          <w:del w:id="162" w:author="Drew Howell [2]" w:date="2020-08-13T15:04:00Z"/>
          <w:sz w:val="22"/>
        </w:rPr>
      </w:pPr>
      <w:del w:id="163" w:author="Drew Howell [2]" w:date="2020-08-13T15:04:00Z">
        <w:r w:rsidDel="00F51A8A">
          <w:rPr>
            <w:sz w:val="22"/>
          </w:rPr>
          <w:br w:type="page"/>
        </w:r>
        <w:r w:rsidR="00DC0B2B" w:rsidDel="00F51A8A">
          <w:rPr>
            <w:sz w:val="22"/>
          </w:rPr>
          <w:fldChar w:fldCharType="begin"/>
        </w:r>
        <w:r w:rsidR="00CA74A1" w:rsidDel="00F51A8A">
          <w:rPr>
            <w:sz w:val="22"/>
          </w:rPr>
          <w:delInstrText>SEQ Outline_0 \* ROMAN \n</w:delInstrText>
        </w:r>
        <w:r w:rsidR="00DC0B2B" w:rsidDel="00F51A8A">
          <w:rPr>
            <w:sz w:val="22"/>
          </w:rPr>
          <w:fldChar w:fldCharType="separate"/>
        </w:r>
        <w:r w:rsidR="005263DB" w:rsidDel="00F51A8A">
          <w:rPr>
            <w:noProof/>
            <w:sz w:val="22"/>
          </w:rPr>
          <w:delText>VI</w:delText>
        </w:r>
        <w:r w:rsidR="00DC0B2B" w:rsidDel="00F51A8A">
          <w:rPr>
            <w:sz w:val="22"/>
          </w:rPr>
          <w:fldChar w:fldCharType="end"/>
        </w:r>
        <w:r w:rsidR="00CA74A1" w:rsidDel="00F51A8A">
          <w:rPr>
            <w:sz w:val="22"/>
          </w:rPr>
          <w:delText>.</w:delText>
        </w:r>
        <w:r w:rsidR="00CA74A1" w:rsidDel="00F51A8A">
          <w:rPr>
            <w:sz w:val="22"/>
          </w:rPr>
          <w:tab/>
        </w:r>
        <w:r w:rsidDel="00F51A8A">
          <w:rPr>
            <w:sz w:val="22"/>
          </w:rPr>
          <w:delText xml:space="preserve">   </w:delText>
        </w:r>
        <w:r w:rsidR="00CA74A1" w:rsidDel="00F51A8A">
          <w:rPr>
            <w:sz w:val="22"/>
          </w:rPr>
          <w:delText>COURSE CALENDAR</w:delText>
        </w:r>
      </w:del>
    </w:p>
    <w:p w14:paraId="00DD51B5" w14:textId="45943896" w:rsidR="00F51A8A" w:rsidRDefault="00F51A8A" w:rsidP="00F51A8A">
      <w:pPr>
        <w:ind w:left="720" w:hanging="720"/>
        <w:rPr>
          <w:ins w:id="164" w:author="Drew Howell [2]" w:date="2020-08-13T15:04:00Z"/>
          <w:sz w:val="22"/>
        </w:rPr>
      </w:pPr>
    </w:p>
    <w:p w14:paraId="624BB64C" w14:textId="0D9D64D1" w:rsidR="00F51A8A" w:rsidRDefault="00F51A8A" w:rsidP="00F51A8A">
      <w:pPr>
        <w:ind w:left="720" w:hanging="720"/>
        <w:rPr>
          <w:ins w:id="165" w:author="Drew Howell [2]" w:date="2020-08-13T15:04:00Z"/>
          <w:sz w:val="22"/>
        </w:rPr>
      </w:pPr>
    </w:p>
    <w:p w14:paraId="6A316C48" w14:textId="0513F581" w:rsidR="00F51A8A" w:rsidRDefault="00F51A8A" w:rsidP="00F51A8A">
      <w:pPr>
        <w:ind w:left="720" w:hanging="720"/>
        <w:rPr>
          <w:ins w:id="166" w:author="Drew Howell [2]" w:date="2020-08-13T15:04:00Z"/>
          <w:sz w:val="22"/>
        </w:rPr>
      </w:pPr>
    </w:p>
    <w:p w14:paraId="69BE0631" w14:textId="3A0065B6" w:rsidR="00F51A8A" w:rsidRDefault="00F51A8A" w:rsidP="00F51A8A">
      <w:pPr>
        <w:ind w:left="720" w:hanging="720"/>
        <w:rPr>
          <w:ins w:id="167" w:author="Drew Howell [2]" w:date="2020-08-13T15:04:00Z"/>
          <w:sz w:val="22"/>
        </w:rPr>
      </w:pPr>
    </w:p>
    <w:p w14:paraId="2171A955" w14:textId="0680AB05" w:rsidR="00CA74A1" w:rsidDel="00F51A8A" w:rsidRDefault="00CA74A1">
      <w:pPr>
        <w:rPr>
          <w:del w:id="168" w:author="Drew Howell [2]" w:date="2020-08-13T15:04:00Z"/>
          <w:sz w:val="22"/>
        </w:rPr>
        <w:pPrChange w:id="169" w:author="Drew Howell [2]" w:date="2020-08-13T15:43:00Z">
          <w:pPr>
            <w:widowControl w:val="0"/>
            <w:tabs>
              <w:tab w:val="left" w:pos="0"/>
              <w:tab w:val="left" w:pos="648"/>
              <w:tab w:val="left" w:pos="1296"/>
              <w:tab w:val="left" w:pos="1944"/>
              <w:tab w:val="left" w:pos="2592"/>
              <w:tab w:val="left" w:pos="3240"/>
              <w:tab w:val="left" w:pos="3888"/>
              <w:tab w:val="left" w:pos="4536"/>
              <w:tab w:val="left" w:pos="5184"/>
              <w:tab w:val="left" w:pos="5832"/>
              <w:tab w:val="left" w:pos="6480"/>
              <w:tab w:val="left" w:pos="7128"/>
              <w:tab w:val="left" w:pos="7776"/>
              <w:tab w:val="left" w:pos="8424"/>
              <w:tab w:val="left" w:pos="9072"/>
            </w:tabs>
          </w:pPr>
        </w:pPrChange>
      </w:pPr>
    </w:p>
    <w:p w14:paraId="2079EAF0" w14:textId="0015CE45" w:rsidR="00CA74A1" w:rsidRPr="006A2E58" w:rsidDel="00F51A8A" w:rsidRDefault="00CA74A1">
      <w:pPr>
        <w:rPr>
          <w:del w:id="170" w:author="Drew Howell [2]" w:date="2020-08-13T15:04:00Z"/>
          <w:b/>
          <w:sz w:val="22"/>
        </w:rPr>
        <w:pPrChange w:id="171" w:author="Drew Howell [2]" w:date="2020-08-13T15:43:00Z">
          <w:pPr>
            <w:widowControl w:val="0"/>
            <w:tabs>
              <w:tab w:val="center" w:pos="1080"/>
              <w:tab w:val="center" w:pos="2340"/>
              <w:tab w:val="left" w:pos="3600"/>
              <w:tab w:val="center" w:pos="7920"/>
            </w:tabs>
          </w:pPr>
        </w:pPrChange>
      </w:pPr>
      <w:del w:id="172" w:author="Drew Howell [2]" w:date="2020-08-13T15:04:00Z">
        <w:r w:rsidDel="00F51A8A">
          <w:rPr>
            <w:sz w:val="22"/>
          </w:rPr>
          <w:tab/>
        </w:r>
        <w:r w:rsidRPr="006A2E58" w:rsidDel="00F51A8A">
          <w:rPr>
            <w:b/>
            <w:sz w:val="22"/>
          </w:rPr>
          <w:delText>Unit</w:delText>
        </w:r>
        <w:r w:rsidRPr="006A2E58" w:rsidDel="00F51A8A">
          <w:rPr>
            <w:b/>
            <w:sz w:val="22"/>
          </w:rPr>
          <w:tab/>
        </w:r>
        <w:r w:rsidR="008860D7" w:rsidDel="00F51A8A">
          <w:rPr>
            <w:b/>
            <w:sz w:val="22"/>
          </w:rPr>
          <w:delText>Week</w:delText>
        </w:r>
        <w:r w:rsidRPr="006A2E58" w:rsidDel="00F51A8A">
          <w:rPr>
            <w:b/>
            <w:sz w:val="22"/>
          </w:rPr>
          <w:tab/>
          <w:delText>Topic</w:delText>
        </w:r>
      </w:del>
    </w:p>
    <w:p w14:paraId="0036B07D" w14:textId="5F96D5AD" w:rsidR="00CA74A1" w:rsidDel="00F51A8A" w:rsidRDefault="00CA74A1">
      <w:pPr>
        <w:rPr>
          <w:del w:id="173" w:author="Drew Howell [2]" w:date="2020-08-13T15:04:00Z"/>
          <w:sz w:val="22"/>
        </w:rPr>
        <w:pPrChange w:id="174" w:author="Drew Howell [2]" w:date="2020-08-13T15:43:00Z">
          <w:pPr>
            <w:widowControl w:val="0"/>
            <w:tabs>
              <w:tab w:val="center" w:pos="1080"/>
              <w:tab w:val="center" w:pos="2340"/>
              <w:tab w:val="left" w:pos="3600"/>
            </w:tabs>
          </w:pPr>
        </w:pPrChange>
      </w:pPr>
    </w:p>
    <w:p w14:paraId="4D1D60D5" w14:textId="72D8B744" w:rsidR="00CA74A1" w:rsidDel="00F51A8A" w:rsidRDefault="000D3DC3">
      <w:pPr>
        <w:rPr>
          <w:del w:id="175" w:author="Drew Howell [2]" w:date="2020-08-13T15:04:00Z"/>
          <w:sz w:val="22"/>
        </w:rPr>
        <w:pPrChange w:id="176" w:author="Drew Howell [2]" w:date="2020-08-13T15:43:00Z">
          <w:pPr>
            <w:widowControl w:val="0"/>
            <w:tabs>
              <w:tab w:val="center" w:pos="1080"/>
              <w:tab w:val="center" w:pos="2340"/>
              <w:tab w:val="left" w:pos="3600"/>
            </w:tabs>
          </w:pPr>
        </w:pPrChange>
      </w:pPr>
      <w:del w:id="177" w:author="Drew Howell [2]" w:date="2020-08-13T15:04:00Z">
        <w:r w:rsidDel="00F51A8A">
          <w:rPr>
            <w:sz w:val="22"/>
          </w:rPr>
          <w:tab/>
          <w:delText>I</w:delText>
        </w:r>
        <w:r w:rsidDel="00F51A8A">
          <w:rPr>
            <w:sz w:val="22"/>
          </w:rPr>
          <w:tab/>
          <w:delText>1</w:delText>
        </w:r>
        <w:r w:rsidDel="00F51A8A">
          <w:rPr>
            <w:sz w:val="22"/>
          </w:rPr>
          <w:tab/>
          <w:delText xml:space="preserve">What is </w:delText>
        </w:r>
        <w:r w:rsidR="007A0CFF" w:rsidDel="00F51A8A">
          <w:rPr>
            <w:sz w:val="22"/>
          </w:rPr>
          <w:delText>d</w:delText>
        </w:r>
        <w:r w:rsidDel="00F51A8A">
          <w:rPr>
            <w:sz w:val="22"/>
          </w:rPr>
          <w:delText>ata?</w:delText>
        </w:r>
        <w:r w:rsidR="007A0CFF" w:rsidDel="00F51A8A">
          <w:rPr>
            <w:sz w:val="22"/>
          </w:rPr>
          <w:delText xml:space="preserve"> What is data s</w:delText>
        </w:r>
        <w:r w:rsidDel="00F51A8A">
          <w:rPr>
            <w:sz w:val="22"/>
          </w:rPr>
          <w:delText>cience?</w:delText>
        </w:r>
        <w:r w:rsidR="007A0CFF" w:rsidDel="00F51A8A">
          <w:rPr>
            <w:sz w:val="22"/>
          </w:rPr>
          <w:delText xml:space="preserve"> Why do we c</w:delText>
        </w:r>
        <w:r w:rsidDel="00F51A8A">
          <w:rPr>
            <w:sz w:val="22"/>
          </w:rPr>
          <w:delText xml:space="preserve">are? </w:delText>
        </w:r>
      </w:del>
    </w:p>
    <w:p w14:paraId="7B18B8C6" w14:textId="0FE426C8" w:rsidR="00CA74A1" w:rsidDel="00F51A8A" w:rsidRDefault="00CA74A1">
      <w:pPr>
        <w:rPr>
          <w:del w:id="178" w:author="Drew Howell [2]" w:date="2020-08-13T15:04:00Z"/>
          <w:sz w:val="22"/>
        </w:rPr>
        <w:pPrChange w:id="179" w:author="Drew Howell [2]" w:date="2020-08-13T15:43:00Z">
          <w:pPr>
            <w:widowControl w:val="0"/>
            <w:tabs>
              <w:tab w:val="center" w:pos="1080"/>
              <w:tab w:val="center" w:pos="2340"/>
              <w:tab w:val="left" w:pos="3600"/>
              <w:tab w:val="center" w:pos="3690"/>
            </w:tabs>
          </w:pPr>
        </w:pPrChange>
      </w:pPr>
      <w:del w:id="180" w:author="Drew Howell [2]" w:date="2020-08-13T15:04:00Z">
        <w:r w:rsidDel="00F51A8A">
          <w:rPr>
            <w:sz w:val="22"/>
          </w:rPr>
          <w:tab/>
        </w:r>
        <w:r w:rsidDel="00F51A8A">
          <w:rPr>
            <w:sz w:val="22"/>
          </w:rPr>
          <w:tab/>
        </w:r>
        <w:r w:rsidR="008860D7" w:rsidDel="00F51A8A">
          <w:rPr>
            <w:sz w:val="22"/>
          </w:rPr>
          <w:delText>2</w:delText>
        </w:r>
        <w:r w:rsidDel="00F51A8A">
          <w:rPr>
            <w:sz w:val="22"/>
          </w:rPr>
          <w:tab/>
        </w:r>
        <w:r w:rsidR="000D3DC3" w:rsidDel="00F51A8A">
          <w:rPr>
            <w:sz w:val="22"/>
          </w:rPr>
          <w:delText xml:space="preserve">Exploratory </w:delText>
        </w:r>
        <w:r w:rsidR="007A0CFF" w:rsidDel="00F51A8A">
          <w:rPr>
            <w:sz w:val="22"/>
          </w:rPr>
          <w:delText>data a</w:delText>
        </w:r>
        <w:r w:rsidR="000D3DC3" w:rsidDel="00F51A8A">
          <w:rPr>
            <w:sz w:val="22"/>
          </w:rPr>
          <w:delText>nalysis: Excel, R, Python</w:delText>
        </w:r>
      </w:del>
    </w:p>
    <w:p w14:paraId="7E7573A5" w14:textId="6387EA13" w:rsidR="00CA74A1" w:rsidDel="00F51A8A" w:rsidRDefault="00CA74A1">
      <w:pPr>
        <w:rPr>
          <w:del w:id="181" w:author="Drew Howell [2]" w:date="2020-08-13T15:04:00Z"/>
          <w:sz w:val="22"/>
        </w:rPr>
        <w:pPrChange w:id="182" w:author="Drew Howell [2]" w:date="2020-08-13T15:43:00Z">
          <w:pPr>
            <w:widowControl w:val="0"/>
            <w:tabs>
              <w:tab w:val="center" w:pos="1080"/>
              <w:tab w:val="center" w:pos="2340"/>
              <w:tab w:val="left" w:pos="3600"/>
            </w:tabs>
          </w:pPr>
        </w:pPrChange>
      </w:pPr>
      <w:del w:id="183" w:author="Drew Howell [2]" w:date="2020-08-13T15:04:00Z">
        <w:r w:rsidDel="00F51A8A">
          <w:rPr>
            <w:sz w:val="22"/>
          </w:rPr>
          <w:tab/>
        </w:r>
        <w:r w:rsidDel="00F51A8A">
          <w:rPr>
            <w:sz w:val="22"/>
          </w:rPr>
          <w:tab/>
        </w:r>
        <w:r w:rsidR="008860D7" w:rsidDel="00F51A8A">
          <w:rPr>
            <w:sz w:val="22"/>
          </w:rPr>
          <w:delText>3</w:delText>
        </w:r>
        <w:r w:rsidDel="00F51A8A">
          <w:rPr>
            <w:sz w:val="22"/>
          </w:rPr>
          <w:tab/>
        </w:r>
        <w:r w:rsidR="007A0CFF" w:rsidDel="00F51A8A">
          <w:rPr>
            <w:sz w:val="22"/>
          </w:rPr>
          <w:delText>Data v</w:delText>
        </w:r>
        <w:r w:rsidR="000D3DC3" w:rsidDel="00F51A8A">
          <w:rPr>
            <w:sz w:val="22"/>
          </w:rPr>
          <w:delText>isualization: Tableau</w:delText>
        </w:r>
      </w:del>
    </w:p>
    <w:p w14:paraId="7AE27A8C" w14:textId="702BD7E1" w:rsidR="00387001" w:rsidDel="00F51A8A" w:rsidRDefault="00387001">
      <w:pPr>
        <w:rPr>
          <w:del w:id="184" w:author="Drew Howell [2]" w:date="2020-08-13T15:04:00Z"/>
          <w:sz w:val="22"/>
        </w:rPr>
        <w:pPrChange w:id="185" w:author="Drew Howell [2]" w:date="2020-08-13T15:43:00Z">
          <w:pPr>
            <w:widowControl w:val="0"/>
            <w:tabs>
              <w:tab w:val="center" w:pos="1080"/>
              <w:tab w:val="center" w:pos="2340"/>
              <w:tab w:val="left" w:pos="3600"/>
            </w:tabs>
          </w:pPr>
        </w:pPrChange>
      </w:pPr>
    </w:p>
    <w:p w14:paraId="5D844591" w14:textId="61077FA3" w:rsidR="00CA74A1" w:rsidDel="00F51A8A" w:rsidRDefault="00387001">
      <w:pPr>
        <w:rPr>
          <w:del w:id="186" w:author="Drew Howell [2]" w:date="2020-08-13T15:04:00Z"/>
          <w:sz w:val="22"/>
        </w:rPr>
        <w:pPrChange w:id="187" w:author="Drew Howell [2]" w:date="2020-08-13T15:43:00Z">
          <w:pPr>
            <w:widowControl w:val="0"/>
            <w:tabs>
              <w:tab w:val="center" w:pos="1080"/>
              <w:tab w:val="center" w:pos="2340"/>
              <w:tab w:val="left" w:pos="3600"/>
            </w:tabs>
          </w:pPr>
        </w:pPrChange>
      </w:pPr>
      <w:del w:id="188" w:author="Drew Howell [2]" w:date="2020-08-13T15:04:00Z">
        <w:r w:rsidDel="00F51A8A">
          <w:rPr>
            <w:sz w:val="22"/>
          </w:rPr>
          <w:tab/>
          <w:delText>II</w:delText>
        </w:r>
        <w:r w:rsidDel="00F51A8A">
          <w:rPr>
            <w:sz w:val="22"/>
          </w:rPr>
          <w:tab/>
        </w:r>
        <w:r w:rsidR="008860D7" w:rsidDel="00F51A8A">
          <w:rPr>
            <w:sz w:val="22"/>
          </w:rPr>
          <w:delText>4</w:delText>
        </w:r>
        <w:r w:rsidR="000D3DC3" w:rsidDel="00F51A8A">
          <w:rPr>
            <w:sz w:val="22"/>
          </w:rPr>
          <w:delText>-5</w:delText>
        </w:r>
        <w:r w:rsidR="000B7145" w:rsidDel="00F51A8A">
          <w:rPr>
            <w:sz w:val="22"/>
          </w:rPr>
          <w:tab/>
        </w:r>
        <w:r w:rsidR="000D3DC3" w:rsidDel="00F51A8A">
          <w:rPr>
            <w:sz w:val="22"/>
          </w:rPr>
          <w:delText xml:space="preserve">Linear </w:delText>
        </w:r>
        <w:r w:rsidR="007A0CFF" w:rsidDel="00F51A8A">
          <w:rPr>
            <w:sz w:val="22"/>
          </w:rPr>
          <w:delText>r</w:delText>
        </w:r>
        <w:r w:rsidR="000D3DC3" w:rsidDel="00F51A8A">
          <w:rPr>
            <w:sz w:val="22"/>
          </w:rPr>
          <w:delText xml:space="preserve">egression in </w:delText>
        </w:r>
        <w:r w:rsidR="007A0CFF" w:rsidDel="00F51A8A">
          <w:rPr>
            <w:sz w:val="22"/>
          </w:rPr>
          <w:delText>t</w:delText>
        </w:r>
        <w:r w:rsidR="000D3DC3" w:rsidDel="00F51A8A">
          <w:rPr>
            <w:sz w:val="22"/>
          </w:rPr>
          <w:delText>heory</w:delText>
        </w:r>
        <w:r w:rsidR="007A0CFF" w:rsidDel="00F51A8A">
          <w:rPr>
            <w:sz w:val="22"/>
          </w:rPr>
          <w:delText xml:space="preserve"> and p</w:delText>
        </w:r>
        <w:r w:rsidR="000D3DC3" w:rsidDel="00F51A8A">
          <w:rPr>
            <w:sz w:val="22"/>
          </w:rPr>
          <w:delText>ractice</w:delText>
        </w:r>
      </w:del>
    </w:p>
    <w:p w14:paraId="366DBD7E" w14:textId="22A969C9" w:rsidR="000D3DC3" w:rsidDel="00F51A8A" w:rsidRDefault="000D3DC3">
      <w:pPr>
        <w:rPr>
          <w:del w:id="189" w:author="Drew Howell [2]" w:date="2020-08-13T15:04:00Z"/>
          <w:sz w:val="22"/>
        </w:rPr>
        <w:pPrChange w:id="190" w:author="Drew Howell [2]" w:date="2020-08-13T15:43:00Z">
          <w:pPr>
            <w:widowControl w:val="0"/>
            <w:tabs>
              <w:tab w:val="center" w:pos="1080"/>
              <w:tab w:val="center" w:pos="2340"/>
              <w:tab w:val="left" w:pos="3600"/>
            </w:tabs>
          </w:pPr>
        </w:pPrChange>
      </w:pPr>
      <w:del w:id="191" w:author="Drew Howell [2]" w:date="2020-08-13T15:04:00Z">
        <w:r w:rsidDel="00F51A8A">
          <w:rPr>
            <w:sz w:val="22"/>
          </w:rPr>
          <w:tab/>
        </w:r>
        <w:r w:rsidDel="00F51A8A">
          <w:rPr>
            <w:sz w:val="22"/>
          </w:rPr>
          <w:tab/>
          <w:delText>6-7</w:delText>
        </w:r>
        <w:r w:rsidDel="00F51A8A">
          <w:rPr>
            <w:sz w:val="22"/>
          </w:rPr>
          <w:tab/>
        </w:r>
        <w:r w:rsidR="007A0CFF" w:rsidDel="00F51A8A">
          <w:rPr>
            <w:sz w:val="22"/>
          </w:rPr>
          <w:delText>Logistic, Poisson, and nonlinear r</w:delText>
        </w:r>
        <w:r w:rsidDel="00F51A8A">
          <w:rPr>
            <w:sz w:val="22"/>
          </w:rPr>
          <w:delText>egression</w:delText>
        </w:r>
      </w:del>
    </w:p>
    <w:p w14:paraId="2B0B613E" w14:textId="362A3779" w:rsidR="008860D7" w:rsidDel="00F51A8A" w:rsidRDefault="000D3DC3">
      <w:pPr>
        <w:rPr>
          <w:del w:id="192" w:author="Drew Howell [2]" w:date="2020-08-13T15:04:00Z"/>
          <w:sz w:val="22"/>
        </w:rPr>
        <w:pPrChange w:id="193" w:author="Drew Howell [2]" w:date="2020-08-13T15:43:00Z">
          <w:pPr>
            <w:widowControl w:val="0"/>
            <w:tabs>
              <w:tab w:val="center" w:pos="1080"/>
              <w:tab w:val="center" w:pos="2340"/>
              <w:tab w:val="left" w:pos="3600"/>
            </w:tabs>
          </w:pPr>
        </w:pPrChange>
      </w:pPr>
      <w:del w:id="194" w:author="Drew Howell [2]" w:date="2020-08-13T15:04:00Z">
        <w:r w:rsidDel="00F51A8A">
          <w:rPr>
            <w:sz w:val="22"/>
          </w:rPr>
          <w:tab/>
        </w:r>
        <w:r w:rsidDel="00F51A8A">
          <w:rPr>
            <w:sz w:val="22"/>
          </w:rPr>
          <w:tab/>
          <w:delText>7</w:delText>
        </w:r>
        <w:r w:rsidR="008860D7" w:rsidDel="00F51A8A">
          <w:rPr>
            <w:sz w:val="22"/>
          </w:rPr>
          <w:tab/>
          <w:delText>Exam I</w:delText>
        </w:r>
      </w:del>
    </w:p>
    <w:p w14:paraId="6E9E5286" w14:textId="72ED70EC" w:rsidR="008860D7" w:rsidDel="00F51A8A" w:rsidRDefault="00CA74A1">
      <w:pPr>
        <w:rPr>
          <w:del w:id="195" w:author="Drew Howell [2]" w:date="2020-08-13T15:04:00Z"/>
          <w:sz w:val="22"/>
        </w:rPr>
        <w:pPrChange w:id="196" w:author="Drew Howell [2]" w:date="2020-08-13T15:43:00Z">
          <w:pPr>
            <w:widowControl w:val="0"/>
            <w:tabs>
              <w:tab w:val="center" w:pos="1080"/>
              <w:tab w:val="center" w:pos="2340"/>
              <w:tab w:val="left" w:pos="3600"/>
            </w:tabs>
          </w:pPr>
        </w:pPrChange>
      </w:pPr>
      <w:del w:id="197" w:author="Drew Howell [2]" w:date="2020-08-13T15:04:00Z">
        <w:r w:rsidDel="00F51A8A">
          <w:rPr>
            <w:sz w:val="22"/>
          </w:rPr>
          <w:tab/>
        </w:r>
        <w:r w:rsidDel="00F51A8A">
          <w:rPr>
            <w:sz w:val="22"/>
          </w:rPr>
          <w:tab/>
        </w:r>
        <w:r w:rsidR="000D3DC3" w:rsidDel="00F51A8A">
          <w:rPr>
            <w:sz w:val="22"/>
          </w:rPr>
          <w:delText>7-8</w:delText>
        </w:r>
        <w:r w:rsidDel="00F51A8A">
          <w:rPr>
            <w:sz w:val="22"/>
          </w:rPr>
          <w:tab/>
        </w:r>
        <w:r w:rsidR="000D3DC3" w:rsidDel="00F51A8A">
          <w:rPr>
            <w:sz w:val="22"/>
          </w:rPr>
          <w:delText xml:space="preserve">Ranking, </w:delText>
        </w:r>
        <w:r w:rsidR="007A0CFF" w:rsidDel="00F51A8A">
          <w:rPr>
            <w:sz w:val="22"/>
          </w:rPr>
          <w:delText>c</w:delText>
        </w:r>
        <w:r w:rsidR="000D3DC3" w:rsidDel="00F51A8A">
          <w:rPr>
            <w:sz w:val="22"/>
          </w:rPr>
          <w:delText>lustering an</w:delText>
        </w:r>
        <w:r w:rsidR="007A0CFF" w:rsidDel="00F51A8A">
          <w:rPr>
            <w:sz w:val="22"/>
          </w:rPr>
          <w:delText>d c</w:delText>
        </w:r>
        <w:r w:rsidR="000D3DC3" w:rsidDel="00F51A8A">
          <w:rPr>
            <w:sz w:val="22"/>
          </w:rPr>
          <w:delText>lassification</w:delText>
        </w:r>
      </w:del>
    </w:p>
    <w:p w14:paraId="4AD0D810" w14:textId="0EC7AB5F" w:rsidR="000D3DC3" w:rsidDel="00F51A8A" w:rsidRDefault="000D3DC3">
      <w:pPr>
        <w:rPr>
          <w:del w:id="198" w:author="Drew Howell [2]" w:date="2020-08-13T15:04:00Z"/>
          <w:sz w:val="22"/>
        </w:rPr>
        <w:pPrChange w:id="199" w:author="Drew Howell [2]" w:date="2020-08-13T15:43:00Z">
          <w:pPr>
            <w:widowControl w:val="0"/>
            <w:tabs>
              <w:tab w:val="center" w:pos="1080"/>
              <w:tab w:val="center" w:pos="2340"/>
              <w:tab w:val="left" w:pos="3600"/>
            </w:tabs>
          </w:pPr>
        </w:pPrChange>
      </w:pPr>
      <w:del w:id="200" w:author="Drew Howell [2]" w:date="2020-08-13T15:04:00Z">
        <w:r w:rsidDel="00F51A8A">
          <w:rPr>
            <w:sz w:val="22"/>
          </w:rPr>
          <w:tab/>
        </w:r>
        <w:r w:rsidDel="00F51A8A">
          <w:rPr>
            <w:sz w:val="22"/>
          </w:rPr>
          <w:tab/>
          <w:delText>8-9</w:delText>
        </w:r>
        <w:r w:rsidDel="00F51A8A">
          <w:rPr>
            <w:sz w:val="22"/>
          </w:rPr>
          <w:tab/>
          <w:delText xml:space="preserve">Machine </w:delText>
        </w:r>
        <w:r w:rsidR="007A0CFF" w:rsidDel="00F51A8A">
          <w:rPr>
            <w:sz w:val="22"/>
          </w:rPr>
          <w:delText>and d</w:delText>
        </w:r>
        <w:r w:rsidDel="00F51A8A">
          <w:rPr>
            <w:sz w:val="22"/>
          </w:rPr>
          <w:delText xml:space="preserve">eep </w:delText>
        </w:r>
        <w:r w:rsidR="007A0CFF" w:rsidDel="00F51A8A">
          <w:rPr>
            <w:sz w:val="22"/>
          </w:rPr>
          <w:delText>l</w:delText>
        </w:r>
        <w:r w:rsidDel="00F51A8A">
          <w:rPr>
            <w:sz w:val="22"/>
          </w:rPr>
          <w:delText>earning</w:delText>
        </w:r>
      </w:del>
    </w:p>
    <w:p w14:paraId="48FDC18B" w14:textId="59D74591" w:rsidR="00387001" w:rsidDel="00F51A8A" w:rsidRDefault="000D3DC3">
      <w:pPr>
        <w:rPr>
          <w:del w:id="201" w:author="Drew Howell [2]" w:date="2020-08-13T15:04:00Z"/>
          <w:sz w:val="22"/>
        </w:rPr>
        <w:pPrChange w:id="202" w:author="Drew Howell [2]" w:date="2020-08-13T15:43:00Z">
          <w:pPr>
            <w:widowControl w:val="0"/>
            <w:tabs>
              <w:tab w:val="center" w:pos="1080"/>
              <w:tab w:val="center" w:pos="2340"/>
              <w:tab w:val="left" w:pos="3600"/>
            </w:tabs>
          </w:pPr>
        </w:pPrChange>
      </w:pPr>
      <w:del w:id="203" w:author="Drew Howell [2]" w:date="2020-08-13T15:04:00Z">
        <w:r w:rsidDel="00F51A8A">
          <w:rPr>
            <w:sz w:val="22"/>
          </w:rPr>
          <w:tab/>
        </w:r>
        <w:r w:rsidDel="00F51A8A">
          <w:rPr>
            <w:sz w:val="22"/>
          </w:rPr>
          <w:tab/>
          <w:delText>9</w:delText>
        </w:r>
        <w:r w:rsidR="00387001" w:rsidDel="00F51A8A">
          <w:rPr>
            <w:sz w:val="22"/>
          </w:rPr>
          <w:tab/>
          <w:delText>Exam II</w:delText>
        </w:r>
      </w:del>
    </w:p>
    <w:p w14:paraId="49F6C245" w14:textId="3294A404" w:rsidR="00CA74A1" w:rsidDel="00F51A8A" w:rsidRDefault="00CA74A1">
      <w:pPr>
        <w:rPr>
          <w:del w:id="204" w:author="Drew Howell [2]" w:date="2020-08-13T15:04:00Z"/>
          <w:sz w:val="22"/>
        </w:rPr>
        <w:pPrChange w:id="205" w:author="Drew Howell [2]" w:date="2020-08-13T15:43:00Z">
          <w:pPr>
            <w:widowControl w:val="0"/>
            <w:tabs>
              <w:tab w:val="center" w:pos="1080"/>
              <w:tab w:val="center" w:pos="2340"/>
              <w:tab w:val="left" w:pos="3600"/>
            </w:tabs>
          </w:pPr>
        </w:pPrChange>
      </w:pPr>
    </w:p>
    <w:p w14:paraId="66B298D1" w14:textId="3EB8AFB4" w:rsidR="002E31BE" w:rsidDel="00F51A8A" w:rsidRDefault="002E31BE">
      <w:pPr>
        <w:rPr>
          <w:ins w:id="206" w:author="Drew Howell" w:date="2020-02-29T15:14:00Z"/>
          <w:del w:id="207" w:author="Drew Howell [2]" w:date="2020-08-13T15:04:00Z"/>
          <w:sz w:val="22"/>
        </w:rPr>
        <w:pPrChange w:id="208" w:author="Drew Howell [2]" w:date="2020-08-13T15:43:00Z">
          <w:pPr>
            <w:widowControl w:val="0"/>
            <w:tabs>
              <w:tab w:val="center" w:pos="1080"/>
              <w:tab w:val="center" w:pos="2340"/>
              <w:tab w:val="left" w:pos="3600"/>
            </w:tabs>
          </w:pPr>
        </w:pPrChange>
      </w:pPr>
      <w:ins w:id="209" w:author="Drew Howell" w:date="2020-02-29T15:14:00Z">
        <w:del w:id="210" w:author="Drew Howell [2]" w:date="2020-08-13T15:04:00Z">
          <w:r w:rsidDel="00F51A8A">
            <w:rPr>
              <w:sz w:val="22"/>
            </w:rPr>
            <w:tab/>
            <w:delText>III</w:delText>
          </w:r>
          <w:r w:rsidDel="00F51A8A">
            <w:rPr>
              <w:sz w:val="22"/>
            </w:rPr>
            <w:tab/>
            <w:delText>10</w:delText>
          </w:r>
          <w:r w:rsidDel="00F51A8A">
            <w:rPr>
              <w:sz w:val="22"/>
            </w:rPr>
            <w:tab/>
            <w:delText>Analytics Project 1</w:delText>
          </w:r>
        </w:del>
      </w:ins>
    </w:p>
    <w:p w14:paraId="6C9D882D" w14:textId="0836B816" w:rsidR="002E31BE" w:rsidDel="00F51A8A" w:rsidRDefault="002E31BE">
      <w:pPr>
        <w:rPr>
          <w:ins w:id="211" w:author="Drew Howell" w:date="2020-02-29T15:14:00Z"/>
          <w:del w:id="212" w:author="Drew Howell [2]" w:date="2020-08-13T15:04:00Z"/>
          <w:sz w:val="22"/>
        </w:rPr>
        <w:pPrChange w:id="213" w:author="Drew Howell [2]" w:date="2020-08-13T15:43:00Z">
          <w:pPr>
            <w:widowControl w:val="0"/>
            <w:tabs>
              <w:tab w:val="center" w:pos="1080"/>
              <w:tab w:val="center" w:pos="2340"/>
              <w:tab w:val="left" w:pos="3600"/>
            </w:tabs>
          </w:pPr>
        </w:pPrChange>
      </w:pPr>
      <w:ins w:id="214" w:author="Drew Howell" w:date="2020-02-29T15:14:00Z">
        <w:del w:id="215" w:author="Drew Howell [2]" w:date="2020-08-13T15:04:00Z">
          <w:r w:rsidDel="00F51A8A">
            <w:rPr>
              <w:sz w:val="22"/>
            </w:rPr>
            <w:tab/>
          </w:r>
          <w:r w:rsidDel="00F51A8A">
            <w:rPr>
              <w:sz w:val="22"/>
            </w:rPr>
            <w:tab/>
            <w:delText>11</w:delText>
          </w:r>
          <w:r w:rsidDel="00F51A8A">
            <w:rPr>
              <w:sz w:val="22"/>
            </w:rPr>
            <w:tab/>
            <w:delText>Analytics Project 1</w:delText>
          </w:r>
        </w:del>
      </w:ins>
    </w:p>
    <w:p w14:paraId="727E2905" w14:textId="67FBFAC5" w:rsidR="002E31BE" w:rsidDel="00F51A8A" w:rsidRDefault="002E31BE">
      <w:pPr>
        <w:rPr>
          <w:ins w:id="216" w:author="Drew Howell" w:date="2020-02-29T15:14:00Z"/>
          <w:del w:id="217" w:author="Drew Howell [2]" w:date="2020-08-13T15:04:00Z"/>
          <w:sz w:val="22"/>
        </w:rPr>
        <w:pPrChange w:id="218" w:author="Drew Howell [2]" w:date="2020-08-13T15:43:00Z">
          <w:pPr>
            <w:widowControl w:val="0"/>
            <w:tabs>
              <w:tab w:val="center" w:pos="1080"/>
              <w:tab w:val="center" w:pos="2340"/>
              <w:tab w:val="left" w:pos="3600"/>
            </w:tabs>
          </w:pPr>
        </w:pPrChange>
      </w:pPr>
      <w:ins w:id="219" w:author="Drew Howell" w:date="2020-02-29T15:14:00Z">
        <w:del w:id="220" w:author="Drew Howell [2]" w:date="2020-08-13T15:04:00Z">
          <w:r w:rsidDel="00F51A8A">
            <w:rPr>
              <w:sz w:val="22"/>
            </w:rPr>
            <w:tab/>
          </w:r>
          <w:r w:rsidDel="00F51A8A">
            <w:rPr>
              <w:sz w:val="22"/>
            </w:rPr>
            <w:tab/>
            <w:delText>12</w:delText>
          </w:r>
          <w:r w:rsidDel="00F51A8A">
            <w:rPr>
              <w:sz w:val="22"/>
            </w:rPr>
            <w:tab/>
            <w:delText>Analytics Project 2</w:delText>
          </w:r>
        </w:del>
      </w:ins>
    </w:p>
    <w:p w14:paraId="6CF89CA0" w14:textId="79798C9E" w:rsidR="002E31BE" w:rsidDel="00F51A8A" w:rsidRDefault="002E31BE">
      <w:pPr>
        <w:rPr>
          <w:ins w:id="221" w:author="Drew Howell" w:date="2020-02-29T15:14:00Z"/>
          <w:del w:id="222" w:author="Drew Howell [2]" w:date="2020-08-13T15:04:00Z"/>
          <w:sz w:val="22"/>
        </w:rPr>
        <w:pPrChange w:id="223" w:author="Drew Howell [2]" w:date="2020-08-13T15:43:00Z">
          <w:pPr>
            <w:widowControl w:val="0"/>
            <w:tabs>
              <w:tab w:val="center" w:pos="1080"/>
              <w:tab w:val="center" w:pos="2340"/>
              <w:tab w:val="left" w:pos="3600"/>
            </w:tabs>
          </w:pPr>
        </w:pPrChange>
      </w:pPr>
      <w:ins w:id="224" w:author="Drew Howell" w:date="2020-02-29T15:14:00Z">
        <w:del w:id="225" w:author="Drew Howell [2]" w:date="2020-08-13T15:04:00Z">
          <w:r w:rsidDel="00F51A8A">
            <w:rPr>
              <w:sz w:val="22"/>
            </w:rPr>
            <w:tab/>
          </w:r>
          <w:r w:rsidDel="00F51A8A">
            <w:rPr>
              <w:sz w:val="22"/>
            </w:rPr>
            <w:tab/>
            <w:delText>13</w:delText>
          </w:r>
          <w:r w:rsidDel="00F51A8A">
            <w:rPr>
              <w:sz w:val="22"/>
            </w:rPr>
            <w:tab/>
            <w:delText>Analytics Project 2</w:delText>
          </w:r>
        </w:del>
      </w:ins>
    </w:p>
    <w:p w14:paraId="189D910D" w14:textId="795FF128" w:rsidR="002E31BE" w:rsidDel="00F51A8A" w:rsidRDefault="002E31BE">
      <w:pPr>
        <w:rPr>
          <w:ins w:id="226" w:author="Drew Howell" w:date="2020-02-29T15:14:00Z"/>
          <w:del w:id="227" w:author="Drew Howell [2]" w:date="2020-08-13T15:04:00Z"/>
          <w:sz w:val="22"/>
        </w:rPr>
        <w:pPrChange w:id="228" w:author="Drew Howell [2]" w:date="2020-08-13T15:43:00Z">
          <w:pPr>
            <w:widowControl w:val="0"/>
            <w:tabs>
              <w:tab w:val="center" w:pos="1080"/>
              <w:tab w:val="center" w:pos="2340"/>
              <w:tab w:val="left" w:pos="3600"/>
            </w:tabs>
            <w:ind w:left="3600" w:hanging="3600"/>
          </w:pPr>
        </w:pPrChange>
      </w:pPr>
      <w:ins w:id="229" w:author="Drew Howell" w:date="2020-02-29T15:14:00Z">
        <w:del w:id="230" w:author="Drew Howell [2]" w:date="2020-08-13T15:04:00Z">
          <w:r w:rsidDel="00F51A8A">
            <w:rPr>
              <w:sz w:val="22"/>
            </w:rPr>
            <w:tab/>
          </w:r>
          <w:r w:rsidDel="00F51A8A">
            <w:rPr>
              <w:sz w:val="22"/>
            </w:rPr>
            <w:tab/>
            <w:delText>14-15</w:delText>
          </w:r>
          <w:r w:rsidDel="00F51A8A">
            <w:rPr>
              <w:sz w:val="22"/>
            </w:rPr>
            <w:tab/>
            <w:delText>Selected topics as time permits: AI, recommender systems,</w:delText>
          </w:r>
          <w:r w:rsidDel="00F51A8A">
            <w:rPr>
              <w:sz w:val="22"/>
            </w:rPr>
            <w:br/>
            <w:delText>NLP, big data, modeling the stock market, mathematical ranking of sports teams: BCS, RPI, ELO, FIFA.</w:delText>
          </w:r>
        </w:del>
      </w:ins>
    </w:p>
    <w:p w14:paraId="6FD25AFD" w14:textId="3060FB5D" w:rsidR="002E31BE" w:rsidDel="00F51A8A" w:rsidRDefault="002E31BE">
      <w:pPr>
        <w:rPr>
          <w:ins w:id="231" w:author="Drew Howell" w:date="2020-02-29T15:14:00Z"/>
          <w:del w:id="232" w:author="Drew Howell [2]" w:date="2020-08-13T15:04:00Z"/>
          <w:sz w:val="22"/>
        </w:rPr>
        <w:pPrChange w:id="233" w:author="Drew Howell [2]" w:date="2020-08-13T15:43:00Z">
          <w:pPr>
            <w:widowControl w:val="0"/>
            <w:tabs>
              <w:tab w:val="center" w:pos="1080"/>
              <w:tab w:val="center" w:pos="2340"/>
              <w:tab w:val="left" w:pos="3600"/>
            </w:tabs>
          </w:pPr>
        </w:pPrChange>
      </w:pPr>
      <w:ins w:id="234" w:author="Drew Howell" w:date="2020-02-29T15:14:00Z">
        <w:del w:id="235" w:author="Drew Howell [2]" w:date="2020-08-13T15:04:00Z">
          <w:r w:rsidDel="00F51A8A">
            <w:rPr>
              <w:sz w:val="22"/>
            </w:rPr>
            <w:tab/>
          </w:r>
          <w:r w:rsidDel="00F51A8A">
            <w:rPr>
              <w:sz w:val="22"/>
            </w:rPr>
            <w:tab/>
            <w:delText>16</w:delText>
          </w:r>
          <w:r w:rsidDel="00F51A8A">
            <w:rPr>
              <w:sz w:val="22"/>
            </w:rPr>
            <w:tab/>
            <w:delText>Final Exam</w:delText>
          </w:r>
        </w:del>
      </w:ins>
    </w:p>
    <w:p w14:paraId="1A87A391" w14:textId="43061353" w:rsidR="008860D7" w:rsidDel="00F51A8A" w:rsidRDefault="008860D7">
      <w:pPr>
        <w:rPr>
          <w:del w:id="236" w:author="Drew Howell [2]" w:date="2020-08-13T15:04:00Z"/>
          <w:sz w:val="22"/>
        </w:rPr>
        <w:pPrChange w:id="237" w:author="Drew Howell [2]" w:date="2020-08-13T15:43:00Z">
          <w:pPr>
            <w:widowControl w:val="0"/>
            <w:tabs>
              <w:tab w:val="center" w:pos="1080"/>
              <w:tab w:val="center" w:pos="2340"/>
              <w:tab w:val="left" w:pos="3600"/>
            </w:tabs>
          </w:pPr>
        </w:pPrChange>
      </w:pPr>
      <w:del w:id="238" w:author="Drew Howell [2]" w:date="2020-08-13T15:04:00Z">
        <w:r w:rsidDel="00F51A8A">
          <w:rPr>
            <w:sz w:val="22"/>
          </w:rPr>
          <w:tab/>
          <w:delText>I</w:delText>
        </w:r>
        <w:r w:rsidR="00387001" w:rsidDel="00F51A8A">
          <w:rPr>
            <w:sz w:val="22"/>
          </w:rPr>
          <w:delText>I</w:delText>
        </w:r>
        <w:r w:rsidR="000D3DC3" w:rsidDel="00F51A8A">
          <w:rPr>
            <w:sz w:val="22"/>
          </w:rPr>
          <w:delText>I</w:delText>
        </w:r>
        <w:r w:rsidR="000D3DC3" w:rsidDel="00F51A8A">
          <w:rPr>
            <w:sz w:val="22"/>
          </w:rPr>
          <w:tab/>
          <w:delText>10</w:delText>
        </w:r>
        <w:r w:rsidR="004410B3" w:rsidDel="00F51A8A">
          <w:rPr>
            <w:sz w:val="22"/>
          </w:rPr>
          <w:tab/>
        </w:r>
        <w:r w:rsidR="007A0CFF" w:rsidDel="00F51A8A">
          <w:rPr>
            <w:sz w:val="22"/>
          </w:rPr>
          <w:delText>Sports a</w:delText>
        </w:r>
        <w:r w:rsidR="000D3DC3" w:rsidDel="00F51A8A">
          <w:rPr>
            <w:sz w:val="22"/>
          </w:rPr>
          <w:delText>nalytics: Project 1</w:delText>
        </w:r>
      </w:del>
    </w:p>
    <w:p w14:paraId="609AA4A0" w14:textId="54EB9F9A" w:rsidR="008860D7" w:rsidDel="00F51A8A" w:rsidRDefault="004410B3">
      <w:pPr>
        <w:rPr>
          <w:del w:id="239" w:author="Drew Howell [2]" w:date="2020-08-13T15:04:00Z"/>
          <w:sz w:val="22"/>
        </w:rPr>
        <w:pPrChange w:id="240" w:author="Drew Howell [2]" w:date="2020-08-13T15:43:00Z">
          <w:pPr>
            <w:widowControl w:val="0"/>
            <w:tabs>
              <w:tab w:val="center" w:pos="1080"/>
              <w:tab w:val="center" w:pos="2340"/>
              <w:tab w:val="left" w:pos="3600"/>
            </w:tabs>
          </w:pPr>
        </w:pPrChange>
      </w:pPr>
      <w:del w:id="241" w:author="Drew Howell [2]" w:date="2020-08-13T15:04:00Z">
        <w:r w:rsidDel="00F51A8A">
          <w:rPr>
            <w:sz w:val="22"/>
          </w:rPr>
          <w:tab/>
        </w:r>
        <w:r w:rsidDel="00F51A8A">
          <w:rPr>
            <w:sz w:val="22"/>
          </w:rPr>
          <w:tab/>
        </w:r>
        <w:r w:rsidR="008860D7" w:rsidDel="00F51A8A">
          <w:rPr>
            <w:sz w:val="22"/>
          </w:rPr>
          <w:delText>1</w:delText>
        </w:r>
        <w:r w:rsidR="000D3DC3" w:rsidDel="00F51A8A">
          <w:rPr>
            <w:sz w:val="22"/>
          </w:rPr>
          <w:delText>1</w:delText>
        </w:r>
        <w:r w:rsidR="008860D7" w:rsidDel="00F51A8A">
          <w:rPr>
            <w:sz w:val="22"/>
          </w:rPr>
          <w:tab/>
        </w:r>
        <w:r w:rsidR="007A0CFF" w:rsidDel="00F51A8A">
          <w:rPr>
            <w:sz w:val="22"/>
          </w:rPr>
          <w:delText>Business a</w:delText>
        </w:r>
        <w:r w:rsidR="000D3DC3" w:rsidDel="00F51A8A">
          <w:rPr>
            <w:sz w:val="22"/>
          </w:rPr>
          <w:delText>nalytics: Project 2</w:delText>
        </w:r>
      </w:del>
    </w:p>
    <w:p w14:paraId="27AA7BBF" w14:textId="785C3CC1" w:rsidR="00944F3E" w:rsidDel="00F51A8A" w:rsidRDefault="00CA74A1">
      <w:pPr>
        <w:rPr>
          <w:del w:id="242" w:author="Drew Howell [2]" w:date="2020-08-13T15:04:00Z"/>
          <w:sz w:val="22"/>
        </w:rPr>
        <w:pPrChange w:id="243" w:author="Drew Howell [2]" w:date="2020-08-13T15:43:00Z">
          <w:pPr>
            <w:widowControl w:val="0"/>
            <w:tabs>
              <w:tab w:val="center" w:pos="1080"/>
              <w:tab w:val="center" w:pos="2340"/>
              <w:tab w:val="left" w:pos="3600"/>
            </w:tabs>
          </w:pPr>
        </w:pPrChange>
      </w:pPr>
      <w:del w:id="244" w:author="Drew Howell [2]" w:date="2020-08-13T15:04:00Z">
        <w:r w:rsidDel="00F51A8A">
          <w:rPr>
            <w:sz w:val="22"/>
          </w:rPr>
          <w:tab/>
        </w:r>
        <w:r w:rsidR="000B7145" w:rsidDel="00F51A8A">
          <w:rPr>
            <w:sz w:val="22"/>
          </w:rPr>
          <w:tab/>
        </w:r>
        <w:r w:rsidR="000D3DC3" w:rsidDel="00F51A8A">
          <w:rPr>
            <w:sz w:val="22"/>
          </w:rPr>
          <w:delText>12</w:delText>
        </w:r>
        <w:r w:rsidR="000B7145" w:rsidDel="00F51A8A">
          <w:rPr>
            <w:sz w:val="22"/>
          </w:rPr>
          <w:tab/>
        </w:r>
        <w:r w:rsidR="00944F3E" w:rsidDel="00F51A8A">
          <w:rPr>
            <w:sz w:val="22"/>
          </w:rPr>
          <w:delText>Bioinformatics: Project 3</w:delText>
        </w:r>
      </w:del>
    </w:p>
    <w:p w14:paraId="525A1E42" w14:textId="7DD81741" w:rsidR="00CA74A1" w:rsidDel="00F51A8A" w:rsidRDefault="00CA74A1">
      <w:pPr>
        <w:rPr>
          <w:del w:id="245" w:author="Drew Howell [2]" w:date="2020-08-13T15:04:00Z"/>
          <w:sz w:val="22"/>
        </w:rPr>
        <w:pPrChange w:id="246" w:author="Drew Howell [2]" w:date="2020-08-13T15:43:00Z">
          <w:pPr>
            <w:widowControl w:val="0"/>
            <w:tabs>
              <w:tab w:val="center" w:pos="1080"/>
              <w:tab w:val="center" w:pos="2340"/>
              <w:tab w:val="left" w:pos="3600"/>
            </w:tabs>
          </w:pPr>
        </w:pPrChange>
      </w:pPr>
      <w:del w:id="247" w:author="Drew Howell [2]" w:date="2020-08-13T15:04:00Z">
        <w:r w:rsidDel="00F51A8A">
          <w:rPr>
            <w:sz w:val="22"/>
          </w:rPr>
          <w:tab/>
        </w:r>
        <w:r w:rsidDel="00F51A8A">
          <w:rPr>
            <w:sz w:val="22"/>
          </w:rPr>
          <w:tab/>
        </w:r>
        <w:r w:rsidR="000D3DC3" w:rsidDel="00F51A8A">
          <w:rPr>
            <w:sz w:val="22"/>
          </w:rPr>
          <w:delText>13</w:delText>
        </w:r>
        <w:r w:rsidR="000D3DC3" w:rsidDel="00F51A8A">
          <w:rPr>
            <w:sz w:val="22"/>
          </w:rPr>
          <w:tab/>
        </w:r>
        <w:r w:rsidR="00944F3E" w:rsidDel="00F51A8A">
          <w:rPr>
            <w:sz w:val="22"/>
          </w:rPr>
          <w:delText>Cheminformatics: Project 4</w:delText>
        </w:r>
      </w:del>
    </w:p>
    <w:p w14:paraId="6647BBF1" w14:textId="7F4A2EFB" w:rsidR="00387001" w:rsidDel="00F51A8A" w:rsidRDefault="000D3DC3">
      <w:pPr>
        <w:rPr>
          <w:del w:id="248" w:author="Drew Howell [2]" w:date="2020-08-13T15:04:00Z"/>
          <w:sz w:val="22"/>
        </w:rPr>
        <w:pPrChange w:id="249" w:author="Drew Howell [2]" w:date="2020-08-13T15:43:00Z">
          <w:pPr>
            <w:widowControl w:val="0"/>
            <w:tabs>
              <w:tab w:val="center" w:pos="1080"/>
              <w:tab w:val="center" w:pos="2340"/>
              <w:tab w:val="left" w:pos="3600"/>
            </w:tabs>
            <w:ind w:left="3600" w:hanging="3600"/>
          </w:pPr>
        </w:pPrChange>
      </w:pPr>
      <w:del w:id="250" w:author="Drew Howell [2]" w:date="2020-08-13T15:04:00Z">
        <w:r w:rsidDel="00F51A8A">
          <w:rPr>
            <w:sz w:val="22"/>
          </w:rPr>
          <w:tab/>
        </w:r>
        <w:r w:rsidDel="00F51A8A">
          <w:rPr>
            <w:sz w:val="22"/>
          </w:rPr>
          <w:tab/>
          <w:delText>14-15</w:delText>
        </w:r>
        <w:r w:rsidDel="00F51A8A">
          <w:rPr>
            <w:sz w:val="22"/>
          </w:rPr>
          <w:tab/>
          <w:delText>Selected topics as time permits</w:delText>
        </w:r>
        <w:r w:rsidR="007A0CFF" w:rsidDel="00F51A8A">
          <w:rPr>
            <w:sz w:val="22"/>
          </w:rPr>
          <w:delText>: AI, recommender systems,</w:delText>
        </w:r>
        <w:r w:rsidR="007A0CFF" w:rsidDel="00F51A8A">
          <w:rPr>
            <w:sz w:val="22"/>
          </w:rPr>
          <w:br/>
          <w:delText>NLP, big data, modeling the stock market, mathematical ranking of sports teams: BCS, RPI, ELO, FIFA.</w:delText>
        </w:r>
      </w:del>
    </w:p>
    <w:p w14:paraId="6901F0F4" w14:textId="0690B3AF" w:rsidR="00387001" w:rsidDel="00F51A8A" w:rsidRDefault="00387001">
      <w:pPr>
        <w:rPr>
          <w:del w:id="251" w:author="Drew Howell [2]" w:date="2020-08-13T15:04:00Z"/>
          <w:sz w:val="22"/>
        </w:rPr>
        <w:pPrChange w:id="252" w:author="Drew Howell [2]" w:date="2020-08-13T15:43:00Z">
          <w:pPr>
            <w:widowControl w:val="0"/>
            <w:tabs>
              <w:tab w:val="center" w:pos="1080"/>
              <w:tab w:val="center" w:pos="2340"/>
              <w:tab w:val="left" w:pos="3600"/>
            </w:tabs>
          </w:pPr>
        </w:pPrChange>
      </w:pPr>
      <w:del w:id="253" w:author="Drew Howell [2]" w:date="2020-08-13T15:04:00Z">
        <w:r w:rsidDel="00F51A8A">
          <w:rPr>
            <w:sz w:val="22"/>
          </w:rPr>
          <w:tab/>
        </w:r>
        <w:r w:rsidDel="00F51A8A">
          <w:rPr>
            <w:sz w:val="22"/>
          </w:rPr>
          <w:tab/>
          <w:delText>16</w:delText>
        </w:r>
        <w:r w:rsidDel="00F51A8A">
          <w:rPr>
            <w:sz w:val="22"/>
          </w:rPr>
          <w:tab/>
          <w:delText>Final Exam</w:delText>
        </w:r>
      </w:del>
    </w:p>
    <w:p w14:paraId="0A85A9C5" w14:textId="7849FADE" w:rsidR="00CA74A1" w:rsidDel="00F51A8A" w:rsidRDefault="00CA74A1">
      <w:pPr>
        <w:rPr>
          <w:del w:id="254" w:author="Drew Howell [2]" w:date="2020-08-13T15:04:00Z"/>
          <w:sz w:val="22"/>
        </w:rPr>
        <w:pPrChange w:id="255" w:author="Drew Howell [2]" w:date="2020-08-13T15:43:00Z">
          <w:pPr>
            <w:widowControl w:val="0"/>
            <w:tabs>
              <w:tab w:val="center" w:pos="1080"/>
              <w:tab w:val="center" w:pos="2340"/>
              <w:tab w:val="left" w:pos="3600"/>
            </w:tabs>
          </w:pPr>
        </w:pPrChange>
      </w:pPr>
    </w:p>
    <w:p w14:paraId="44CE97F9" w14:textId="4929FCA0" w:rsidR="00387001" w:rsidRDefault="00387001">
      <w:pPr>
        <w:rPr>
          <w:b/>
          <w:sz w:val="22"/>
          <w:szCs w:val="22"/>
        </w:rPr>
      </w:pPr>
      <w:del w:id="256" w:author="Drew Howell [2]" w:date="2020-08-13T15:04:00Z">
        <w:r w:rsidDel="00F51A8A">
          <w:rPr>
            <w:b/>
            <w:sz w:val="22"/>
            <w:szCs w:val="22"/>
          </w:rPr>
          <w:br w:type="page"/>
        </w:r>
      </w:del>
    </w:p>
    <w:p w14:paraId="44A90825" w14:textId="77777777" w:rsidR="008C6619" w:rsidRPr="00593324" w:rsidRDefault="008C6619" w:rsidP="008C6619">
      <w:pPr>
        <w:jc w:val="center"/>
        <w:rPr>
          <w:b/>
          <w:sz w:val="22"/>
          <w:szCs w:val="22"/>
        </w:rPr>
      </w:pPr>
      <w:r w:rsidRPr="00593324">
        <w:rPr>
          <w:b/>
          <w:sz w:val="22"/>
          <w:szCs w:val="22"/>
        </w:rPr>
        <w:lastRenderedPageBreak/>
        <w:t xml:space="preserve">Course Inventory for ORU’s Student Learning Outcomes </w:t>
      </w:r>
    </w:p>
    <w:p w14:paraId="23AA415E" w14:textId="77777777" w:rsidR="008C6619" w:rsidRPr="00473636" w:rsidRDefault="008C6619" w:rsidP="008C6619">
      <w:pPr>
        <w:tabs>
          <w:tab w:val="right" w:pos="9360"/>
        </w:tabs>
        <w:jc w:val="center"/>
        <w:rPr>
          <w:b/>
          <w:sz w:val="22"/>
          <w:szCs w:val="22"/>
        </w:rPr>
      </w:pPr>
      <w:r>
        <w:rPr>
          <w:b/>
          <w:sz w:val="22"/>
        </w:rPr>
        <w:t xml:space="preserve">CSC </w:t>
      </w:r>
      <w:r w:rsidR="00846675">
        <w:rPr>
          <w:b/>
          <w:sz w:val="22"/>
        </w:rPr>
        <w:t>201</w:t>
      </w:r>
      <w:r w:rsidR="00850AC0">
        <w:rPr>
          <w:b/>
          <w:sz w:val="22"/>
        </w:rPr>
        <w:t>—</w:t>
      </w:r>
      <w:r>
        <w:rPr>
          <w:b/>
          <w:sz w:val="22"/>
        </w:rPr>
        <w:t xml:space="preserve">Introduction to </w:t>
      </w:r>
      <w:r w:rsidR="00846675">
        <w:rPr>
          <w:b/>
          <w:sz w:val="22"/>
        </w:rPr>
        <w:t>Data Science</w:t>
      </w:r>
      <w:r w:rsidRPr="00473636">
        <w:rPr>
          <w:b/>
          <w:sz w:val="22"/>
          <w:szCs w:val="22"/>
        </w:rPr>
        <w:t xml:space="preserve"> </w:t>
      </w:r>
    </w:p>
    <w:p w14:paraId="559A8964" w14:textId="30024043" w:rsidR="00F3245E" w:rsidRPr="007A5929" w:rsidRDefault="009E77D1" w:rsidP="00F3245E">
      <w:pPr>
        <w:widowControl w:val="0"/>
        <w:tabs>
          <w:tab w:val="center" w:pos="4680"/>
        </w:tabs>
        <w:jc w:val="center"/>
        <w:rPr>
          <w:b/>
          <w:sz w:val="22"/>
          <w:szCs w:val="22"/>
        </w:rPr>
      </w:pPr>
      <w:r>
        <w:rPr>
          <w:b/>
          <w:color w:val="000000" w:themeColor="text1"/>
          <w:sz w:val="22"/>
          <w:szCs w:val="22"/>
        </w:rPr>
        <w:t>Spring 2020</w:t>
      </w:r>
    </w:p>
    <w:p w14:paraId="24959DCB" w14:textId="77777777" w:rsidR="008C6619" w:rsidRPr="00473636" w:rsidRDefault="008C6619" w:rsidP="008C6619">
      <w:pPr>
        <w:rPr>
          <w:sz w:val="22"/>
          <w:szCs w:val="22"/>
        </w:rPr>
      </w:pPr>
    </w:p>
    <w:p w14:paraId="1AD32DC5" w14:textId="77777777" w:rsidR="002E4944" w:rsidRPr="00937729" w:rsidRDefault="002E4944" w:rsidP="002E4944">
      <w:pPr>
        <w:ind w:left="720" w:hanging="720"/>
        <w:rPr>
          <w:sz w:val="22"/>
          <w:szCs w:val="22"/>
        </w:rPr>
      </w:pPr>
      <w:r w:rsidRPr="00937729">
        <w:rPr>
          <w:sz w:val="22"/>
          <w:szCs w:val="22"/>
        </w:rPr>
        <w:t>This course contributes to the ORU student learning outcomes as indicated below:</w:t>
      </w:r>
    </w:p>
    <w:p w14:paraId="328F9ACF" w14:textId="77777777" w:rsidR="002E4944" w:rsidRPr="00937729" w:rsidRDefault="002E4944" w:rsidP="002E4944">
      <w:pPr>
        <w:tabs>
          <w:tab w:val="left" w:pos="2520"/>
        </w:tabs>
        <w:ind w:left="720" w:hanging="720"/>
        <w:rPr>
          <w:sz w:val="22"/>
          <w:szCs w:val="22"/>
        </w:rPr>
      </w:pPr>
      <w:r w:rsidRPr="00937729">
        <w:rPr>
          <w:b/>
          <w:sz w:val="22"/>
          <w:szCs w:val="22"/>
        </w:rPr>
        <w:t>Significant Contribution</w:t>
      </w:r>
      <w:r w:rsidRPr="00937729">
        <w:rPr>
          <w:sz w:val="22"/>
          <w:szCs w:val="22"/>
        </w:rPr>
        <w:t xml:space="preserve"> – Addresses the outcome directly and includes targeted assessment.</w:t>
      </w:r>
    </w:p>
    <w:p w14:paraId="4A32D289" w14:textId="77777777" w:rsidR="002E4944" w:rsidRPr="00937729" w:rsidRDefault="002E4944" w:rsidP="002E4944">
      <w:pPr>
        <w:rPr>
          <w:sz w:val="22"/>
          <w:szCs w:val="22"/>
        </w:rPr>
      </w:pPr>
      <w:r w:rsidRPr="00937729">
        <w:rPr>
          <w:b/>
          <w:sz w:val="22"/>
          <w:szCs w:val="22"/>
        </w:rPr>
        <w:t>Moderate Contribution</w:t>
      </w:r>
      <w:r w:rsidRPr="00937729">
        <w:rPr>
          <w:sz w:val="22"/>
          <w:szCs w:val="22"/>
        </w:rPr>
        <w:t xml:space="preserve"> – Addresses the outcome directly or indirectly and includes some assessment.</w:t>
      </w:r>
    </w:p>
    <w:p w14:paraId="1AC3BBB9" w14:textId="77777777" w:rsidR="002E4944" w:rsidRPr="00937729" w:rsidRDefault="002E4944" w:rsidP="002E4944">
      <w:pPr>
        <w:rPr>
          <w:sz w:val="22"/>
          <w:szCs w:val="22"/>
        </w:rPr>
      </w:pPr>
      <w:r w:rsidRPr="00937729">
        <w:rPr>
          <w:b/>
          <w:sz w:val="22"/>
          <w:szCs w:val="22"/>
        </w:rPr>
        <w:t>Minimal Contribution</w:t>
      </w:r>
      <w:r w:rsidRPr="00937729">
        <w:rPr>
          <w:sz w:val="22"/>
          <w:szCs w:val="22"/>
        </w:rPr>
        <w:t xml:space="preserve"> – Addresses the outcome indirectly and includes little or no assessment.</w:t>
      </w:r>
    </w:p>
    <w:p w14:paraId="62055589" w14:textId="77777777" w:rsidR="002E4944" w:rsidRPr="00937729" w:rsidRDefault="002E4944" w:rsidP="002E4944">
      <w:pPr>
        <w:rPr>
          <w:sz w:val="22"/>
          <w:szCs w:val="22"/>
        </w:rPr>
      </w:pPr>
      <w:r w:rsidRPr="00937729">
        <w:rPr>
          <w:b/>
          <w:sz w:val="22"/>
          <w:szCs w:val="22"/>
        </w:rPr>
        <w:t>No Contribution</w:t>
      </w:r>
      <w:r w:rsidRPr="00937729">
        <w:rPr>
          <w:sz w:val="22"/>
          <w:szCs w:val="22"/>
        </w:rPr>
        <w:t xml:space="preserve"> – Does not address the outcome.</w:t>
      </w:r>
    </w:p>
    <w:p w14:paraId="01AF64DB" w14:textId="77777777" w:rsidR="002E4944" w:rsidRPr="00937729" w:rsidRDefault="002E4944" w:rsidP="002E4944">
      <w:pPr>
        <w:rPr>
          <w:sz w:val="22"/>
          <w:szCs w:val="22"/>
        </w:rPr>
      </w:pPr>
    </w:p>
    <w:p w14:paraId="40BCD13E" w14:textId="77777777" w:rsidR="002E4944" w:rsidRPr="009544A1" w:rsidRDefault="002E4944" w:rsidP="002E4944">
      <w:pPr>
        <w:rPr>
          <w:b/>
          <w:sz w:val="22"/>
          <w:szCs w:val="22"/>
        </w:rPr>
      </w:pPr>
      <w:r w:rsidRPr="009544A1">
        <w:rPr>
          <w:sz w:val="22"/>
          <w:szCs w:val="22"/>
        </w:rPr>
        <w:t xml:space="preserve">The Student Learning Glossary at </w:t>
      </w:r>
      <w:hyperlink r:id="rId11" w:history="1">
        <w:r w:rsidRPr="009544A1">
          <w:rPr>
            <w:rStyle w:val="Hyperlink"/>
            <w:sz w:val="22"/>
            <w:szCs w:val="22"/>
          </w:rPr>
          <w:t>http://ir.oru.edu/doc/glossary.pdf</w:t>
        </w:r>
      </w:hyperlink>
      <w:r w:rsidRPr="009544A1">
        <w:rPr>
          <w:sz w:val="22"/>
          <w:szCs w:val="22"/>
        </w:rPr>
        <w:t xml:space="preserve">  defines each</w:t>
      </w:r>
      <w:r w:rsidRPr="009544A1">
        <w:rPr>
          <w:b/>
          <w:sz w:val="22"/>
          <w:szCs w:val="22"/>
        </w:rPr>
        <w:t xml:space="preserve"> </w:t>
      </w:r>
      <w:r w:rsidRPr="009544A1">
        <w:rPr>
          <w:sz w:val="22"/>
          <w:szCs w:val="22"/>
        </w:rPr>
        <w:t>outcome and each of the proficiencies/capacities.</w:t>
      </w:r>
    </w:p>
    <w:p w14:paraId="26B40D65" w14:textId="77777777" w:rsidR="002E4944" w:rsidRPr="00937729" w:rsidRDefault="002E4944" w:rsidP="002E4944">
      <w:pPr>
        <w:ind w:left="6120" w:hanging="5940"/>
        <w:rPr>
          <w:b/>
          <w:sz w:val="22"/>
          <w:szCs w:val="22"/>
        </w:rPr>
      </w:pPr>
    </w:p>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4262"/>
        <w:gridCol w:w="1259"/>
        <w:gridCol w:w="1346"/>
        <w:gridCol w:w="1259"/>
        <w:gridCol w:w="1326"/>
      </w:tblGrid>
      <w:tr w:rsidR="002E4944" w:rsidRPr="002A0C6E" w14:paraId="3B9B34D9" w14:textId="77777777" w:rsidTr="000D6854">
        <w:trPr>
          <w:trHeight w:val="288"/>
        </w:trPr>
        <w:tc>
          <w:tcPr>
            <w:tcW w:w="538" w:type="dxa"/>
            <w:tcBorders>
              <w:top w:val="single" w:sz="12" w:space="0" w:color="auto"/>
              <w:left w:val="single" w:sz="12" w:space="0" w:color="auto"/>
              <w:bottom w:val="single" w:sz="12" w:space="0" w:color="auto"/>
              <w:right w:val="nil"/>
            </w:tcBorders>
            <w:shd w:val="clear" w:color="auto" w:fill="E6E6E6"/>
          </w:tcPr>
          <w:p w14:paraId="6472AC50" w14:textId="77777777" w:rsidR="002E4944" w:rsidRPr="002A0C6E" w:rsidRDefault="002E4944" w:rsidP="000D6854">
            <w:pPr>
              <w:jc w:val="center"/>
              <w:rPr>
                <w:b/>
                <w:sz w:val="22"/>
                <w:szCs w:val="22"/>
              </w:rPr>
            </w:pPr>
          </w:p>
        </w:tc>
        <w:tc>
          <w:tcPr>
            <w:tcW w:w="4262" w:type="dxa"/>
            <w:tcBorders>
              <w:top w:val="single" w:sz="12" w:space="0" w:color="auto"/>
              <w:left w:val="nil"/>
              <w:bottom w:val="single" w:sz="12" w:space="0" w:color="auto"/>
              <w:right w:val="single" w:sz="2" w:space="0" w:color="auto"/>
            </w:tcBorders>
            <w:shd w:val="clear" w:color="auto" w:fill="E6E6E6"/>
            <w:vAlign w:val="center"/>
          </w:tcPr>
          <w:p w14:paraId="1E4963FD" w14:textId="77777777" w:rsidR="002E4944" w:rsidRPr="002A0C6E" w:rsidRDefault="002E4944" w:rsidP="000D6854">
            <w:pPr>
              <w:ind w:left="-108"/>
              <w:jc w:val="center"/>
              <w:rPr>
                <w:b/>
                <w:i/>
                <w:sz w:val="22"/>
                <w:szCs w:val="22"/>
              </w:rPr>
            </w:pPr>
            <w:r w:rsidRPr="002A0C6E">
              <w:rPr>
                <w:b/>
                <w:sz w:val="22"/>
                <w:szCs w:val="22"/>
              </w:rPr>
              <w:t>OUTCOMES &amp; Proficiencies/Capacities</w:t>
            </w:r>
          </w:p>
        </w:tc>
        <w:tc>
          <w:tcPr>
            <w:tcW w:w="1259" w:type="dxa"/>
            <w:tcBorders>
              <w:top w:val="single" w:sz="12" w:space="0" w:color="auto"/>
              <w:left w:val="single" w:sz="2" w:space="0" w:color="auto"/>
              <w:bottom w:val="single" w:sz="12" w:space="0" w:color="auto"/>
              <w:right w:val="single" w:sz="2" w:space="0" w:color="auto"/>
            </w:tcBorders>
            <w:shd w:val="clear" w:color="auto" w:fill="E6E6E6"/>
          </w:tcPr>
          <w:p w14:paraId="008D9C1C" w14:textId="77777777" w:rsidR="002E4944" w:rsidRPr="002A0C6E" w:rsidRDefault="002E4944" w:rsidP="000D6854">
            <w:pPr>
              <w:ind w:left="-108"/>
              <w:jc w:val="center"/>
              <w:rPr>
                <w:sz w:val="22"/>
                <w:szCs w:val="22"/>
              </w:rPr>
            </w:pPr>
            <w:r w:rsidRPr="002A0C6E">
              <w:rPr>
                <w:sz w:val="22"/>
                <w:szCs w:val="22"/>
              </w:rPr>
              <w:t>Significant Contribution</w:t>
            </w:r>
          </w:p>
        </w:tc>
        <w:tc>
          <w:tcPr>
            <w:tcW w:w="1346" w:type="dxa"/>
            <w:tcBorders>
              <w:top w:val="single" w:sz="12" w:space="0" w:color="auto"/>
              <w:left w:val="single" w:sz="2" w:space="0" w:color="auto"/>
              <w:bottom w:val="single" w:sz="12" w:space="0" w:color="auto"/>
              <w:right w:val="single" w:sz="2" w:space="0" w:color="auto"/>
            </w:tcBorders>
            <w:shd w:val="clear" w:color="auto" w:fill="E6E6E6"/>
            <w:vAlign w:val="center"/>
          </w:tcPr>
          <w:p w14:paraId="53AA7E51" w14:textId="77777777" w:rsidR="002E4944" w:rsidRPr="002A0C6E" w:rsidRDefault="002E4944" w:rsidP="000D6854">
            <w:pPr>
              <w:ind w:left="-108"/>
              <w:jc w:val="center"/>
              <w:rPr>
                <w:sz w:val="22"/>
                <w:szCs w:val="22"/>
              </w:rPr>
            </w:pPr>
            <w:r w:rsidRPr="002A0C6E">
              <w:rPr>
                <w:sz w:val="22"/>
                <w:szCs w:val="22"/>
              </w:rPr>
              <w:t>Moderate Contribution</w:t>
            </w:r>
          </w:p>
        </w:tc>
        <w:tc>
          <w:tcPr>
            <w:tcW w:w="1259" w:type="dxa"/>
            <w:tcBorders>
              <w:top w:val="single" w:sz="12" w:space="0" w:color="auto"/>
              <w:left w:val="single" w:sz="2" w:space="0" w:color="auto"/>
              <w:bottom w:val="single" w:sz="12" w:space="0" w:color="auto"/>
              <w:right w:val="single" w:sz="2" w:space="0" w:color="auto"/>
            </w:tcBorders>
            <w:shd w:val="clear" w:color="auto" w:fill="E6E6E6"/>
          </w:tcPr>
          <w:p w14:paraId="4EBCC058" w14:textId="77777777" w:rsidR="002E4944" w:rsidRPr="002A0C6E" w:rsidRDefault="002E4944" w:rsidP="000D6854">
            <w:pPr>
              <w:ind w:left="-108"/>
              <w:jc w:val="center"/>
              <w:rPr>
                <w:sz w:val="22"/>
                <w:szCs w:val="22"/>
              </w:rPr>
            </w:pPr>
            <w:r w:rsidRPr="002A0C6E">
              <w:rPr>
                <w:sz w:val="22"/>
                <w:szCs w:val="22"/>
              </w:rPr>
              <w:t>Minimal</w:t>
            </w:r>
          </w:p>
          <w:p w14:paraId="3A2BC9E2" w14:textId="77777777" w:rsidR="002E4944" w:rsidRPr="002A0C6E" w:rsidRDefault="002E4944" w:rsidP="000D6854">
            <w:pPr>
              <w:ind w:left="-108"/>
              <w:jc w:val="center"/>
              <w:rPr>
                <w:sz w:val="22"/>
                <w:szCs w:val="22"/>
              </w:rPr>
            </w:pPr>
            <w:r w:rsidRPr="002A0C6E">
              <w:rPr>
                <w:sz w:val="22"/>
                <w:szCs w:val="22"/>
              </w:rPr>
              <w:t>Contribution</w:t>
            </w:r>
          </w:p>
        </w:tc>
        <w:tc>
          <w:tcPr>
            <w:tcW w:w="1326" w:type="dxa"/>
            <w:tcBorders>
              <w:top w:val="single" w:sz="12" w:space="0" w:color="auto"/>
              <w:left w:val="single" w:sz="2" w:space="0" w:color="auto"/>
              <w:bottom w:val="single" w:sz="12" w:space="0" w:color="auto"/>
              <w:right w:val="single" w:sz="12" w:space="0" w:color="auto"/>
            </w:tcBorders>
            <w:shd w:val="clear" w:color="auto" w:fill="E6E6E6"/>
          </w:tcPr>
          <w:p w14:paraId="3CECBBBE" w14:textId="77777777" w:rsidR="002E4944" w:rsidRPr="002A0C6E" w:rsidRDefault="002E4944" w:rsidP="000D6854">
            <w:pPr>
              <w:ind w:left="-108"/>
              <w:jc w:val="center"/>
              <w:rPr>
                <w:sz w:val="22"/>
                <w:szCs w:val="22"/>
              </w:rPr>
            </w:pPr>
            <w:r w:rsidRPr="002A0C6E">
              <w:rPr>
                <w:sz w:val="22"/>
                <w:szCs w:val="22"/>
              </w:rPr>
              <w:t>No</w:t>
            </w:r>
          </w:p>
          <w:p w14:paraId="60EB3D4A" w14:textId="77777777" w:rsidR="002E4944" w:rsidRPr="002A0C6E" w:rsidRDefault="002E4944" w:rsidP="000D6854">
            <w:pPr>
              <w:ind w:left="-108"/>
              <w:jc w:val="center"/>
              <w:rPr>
                <w:sz w:val="22"/>
                <w:szCs w:val="22"/>
              </w:rPr>
            </w:pPr>
            <w:r w:rsidRPr="002A0C6E">
              <w:rPr>
                <w:sz w:val="22"/>
                <w:szCs w:val="22"/>
              </w:rPr>
              <w:t>Contribution</w:t>
            </w:r>
          </w:p>
        </w:tc>
      </w:tr>
      <w:tr w:rsidR="002E4944" w:rsidRPr="002A0C6E" w14:paraId="3C43E6BF"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4C473110" w14:textId="77777777" w:rsidR="002E4944" w:rsidRPr="002A0C6E" w:rsidRDefault="002E4944" w:rsidP="000D6854">
            <w:pPr>
              <w:jc w:val="center"/>
              <w:rPr>
                <w:b/>
                <w:sz w:val="22"/>
                <w:szCs w:val="22"/>
              </w:rPr>
            </w:pPr>
          </w:p>
        </w:tc>
        <w:tc>
          <w:tcPr>
            <w:tcW w:w="4262" w:type="dxa"/>
            <w:tcBorders>
              <w:top w:val="single" w:sz="12" w:space="0" w:color="auto"/>
              <w:left w:val="nil"/>
              <w:bottom w:val="single" w:sz="12" w:space="0" w:color="auto"/>
              <w:right w:val="nil"/>
            </w:tcBorders>
            <w:shd w:val="clear" w:color="auto" w:fill="auto"/>
          </w:tcPr>
          <w:p w14:paraId="6232108C" w14:textId="77777777" w:rsidR="002E4944" w:rsidRPr="002A0C6E" w:rsidRDefault="002E4944" w:rsidP="000D6854">
            <w:pPr>
              <w:jc w:val="center"/>
              <w:rPr>
                <w:b/>
                <w:i/>
                <w:sz w:val="22"/>
                <w:szCs w:val="22"/>
              </w:rPr>
            </w:pPr>
          </w:p>
        </w:tc>
        <w:tc>
          <w:tcPr>
            <w:tcW w:w="1259" w:type="dxa"/>
            <w:tcBorders>
              <w:top w:val="single" w:sz="12" w:space="0" w:color="auto"/>
              <w:left w:val="nil"/>
              <w:bottom w:val="single" w:sz="12" w:space="0" w:color="auto"/>
              <w:right w:val="nil"/>
            </w:tcBorders>
            <w:shd w:val="clear" w:color="auto" w:fill="auto"/>
          </w:tcPr>
          <w:p w14:paraId="35B1AD9E" w14:textId="77777777" w:rsidR="002E4944" w:rsidRPr="002A0C6E" w:rsidRDefault="002E4944" w:rsidP="000D6854">
            <w:pPr>
              <w:ind w:left="-108"/>
              <w:jc w:val="center"/>
              <w:rPr>
                <w:b/>
                <w:sz w:val="22"/>
                <w:szCs w:val="22"/>
              </w:rPr>
            </w:pPr>
          </w:p>
        </w:tc>
        <w:tc>
          <w:tcPr>
            <w:tcW w:w="1346" w:type="dxa"/>
            <w:tcBorders>
              <w:top w:val="single" w:sz="12" w:space="0" w:color="auto"/>
              <w:left w:val="nil"/>
              <w:bottom w:val="single" w:sz="12" w:space="0" w:color="auto"/>
              <w:right w:val="nil"/>
            </w:tcBorders>
            <w:shd w:val="clear" w:color="auto" w:fill="auto"/>
          </w:tcPr>
          <w:p w14:paraId="7C5E494E" w14:textId="77777777" w:rsidR="002E4944" w:rsidRPr="002A0C6E" w:rsidRDefault="002E4944" w:rsidP="000D6854">
            <w:pPr>
              <w:ind w:left="-108"/>
              <w:jc w:val="center"/>
              <w:rPr>
                <w:b/>
                <w:sz w:val="22"/>
                <w:szCs w:val="22"/>
              </w:rPr>
            </w:pPr>
          </w:p>
        </w:tc>
        <w:tc>
          <w:tcPr>
            <w:tcW w:w="1259" w:type="dxa"/>
            <w:tcBorders>
              <w:top w:val="single" w:sz="12" w:space="0" w:color="auto"/>
              <w:left w:val="nil"/>
              <w:bottom w:val="single" w:sz="12" w:space="0" w:color="auto"/>
              <w:right w:val="nil"/>
            </w:tcBorders>
            <w:shd w:val="clear" w:color="auto" w:fill="auto"/>
          </w:tcPr>
          <w:p w14:paraId="482F3D68" w14:textId="77777777" w:rsidR="002E4944" w:rsidRPr="002A0C6E" w:rsidRDefault="002E4944" w:rsidP="000D6854">
            <w:pPr>
              <w:ind w:left="-108"/>
              <w:jc w:val="center"/>
              <w:rPr>
                <w:b/>
                <w:sz w:val="22"/>
                <w:szCs w:val="22"/>
              </w:rPr>
            </w:pPr>
          </w:p>
        </w:tc>
        <w:tc>
          <w:tcPr>
            <w:tcW w:w="1326" w:type="dxa"/>
            <w:tcBorders>
              <w:top w:val="single" w:sz="12" w:space="0" w:color="auto"/>
              <w:left w:val="nil"/>
              <w:bottom w:val="single" w:sz="12" w:space="0" w:color="auto"/>
              <w:right w:val="nil"/>
            </w:tcBorders>
            <w:shd w:val="clear" w:color="auto" w:fill="auto"/>
          </w:tcPr>
          <w:p w14:paraId="57539339" w14:textId="77777777" w:rsidR="002E4944" w:rsidRPr="002A0C6E" w:rsidRDefault="002E4944" w:rsidP="000D6854">
            <w:pPr>
              <w:ind w:left="-108"/>
              <w:jc w:val="center"/>
              <w:rPr>
                <w:b/>
                <w:sz w:val="22"/>
                <w:szCs w:val="22"/>
              </w:rPr>
            </w:pPr>
          </w:p>
        </w:tc>
      </w:tr>
      <w:tr w:rsidR="002E4944" w:rsidRPr="002A0C6E" w14:paraId="5270204E"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13F7FC97" w14:textId="77777777" w:rsidR="002E4944" w:rsidRPr="002A0C6E" w:rsidRDefault="002E4944" w:rsidP="000D6854">
            <w:pPr>
              <w:jc w:val="center"/>
              <w:rPr>
                <w:b/>
                <w:sz w:val="22"/>
                <w:szCs w:val="22"/>
                <w:highlight w:val="lightGray"/>
              </w:rPr>
            </w:pPr>
            <w:r w:rsidRPr="002A0C6E">
              <w:rPr>
                <w:b/>
                <w:sz w:val="22"/>
                <w:szCs w:val="22"/>
              </w:rPr>
              <w:t>1</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2BA1E01C" w14:textId="77777777" w:rsidR="002E4944" w:rsidRPr="002A0C6E" w:rsidRDefault="002E4944" w:rsidP="000D6854">
            <w:pPr>
              <w:jc w:val="center"/>
              <w:rPr>
                <w:b/>
                <w:sz w:val="22"/>
                <w:szCs w:val="22"/>
              </w:rPr>
            </w:pPr>
            <w:r w:rsidRPr="002A0C6E">
              <w:rPr>
                <w:b/>
                <w:sz w:val="22"/>
                <w:szCs w:val="22"/>
              </w:rPr>
              <w:t>Outcome #1 – Spiritually Alive</w:t>
            </w:r>
          </w:p>
          <w:p w14:paraId="7C1F4EEF" w14:textId="77777777" w:rsidR="002E4944" w:rsidRPr="002A0C6E" w:rsidRDefault="002E4944" w:rsidP="000D6854">
            <w:pPr>
              <w:rPr>
                <w:b/>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582432F0" w14:textId="77777777" w:rsidR="002E4944" w:rsidRPr="002A0C6E" w:rsidRDefault="002E4944" w:rsidP="000D6854">
            <w:pPr>
              <w:ind w:left="-108"/>
              <w:jc w:val="center"/>
              <w:rPr>
                <w:b/>
                <w:sz w:val="22"/>
                <w:szCs w:val="22"/>
                <w:highlight w:val="lightGray"/>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7FC314CC" w14:textId="77777777" w:rsidR="002E4944" w:rsidRPr="002A0C6E" w:rsidRDefault="002E4944" w:rsidP="000D6854">
            <w:pPr>
              <w:ind w:left="-108"/>
              <w:jc w:val="center"/>
              <w:rPr>
                <w:b/>
                <w:sz w:val="22"/>
                <w:szCs w:val="22"/>
                <w:highlight w:val="lightGray"/>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7A01E0B9" w14:textId="77777777" w:rsidR="002E4944" w:rsidRPr="002A0C6E" w:rsidRDefault="002E4944" w:rsidP="000D6854">
            <w:pPr>
              <w:ind w:left="-108"/>
              <w:jc w:val="center"/>
              <w:rPr>
                <w:b/>
                <w:sz w:val="22"/>
                <w:szCs w:val="22"/>
                <w:highlight w:val="lightGray"/>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35171AE9" w14:textId="77777777" w:rsidR="002E4944" w:rsidRPr="002A0C6E" w:rsidRDefault="002E4944" w:rsidP="000D6854">
            <w:pPr>
              <w:ind w:left="-108"/>
              <w:jc w:val="center"/>
              <w:rPr>
                <w:b/>
                <w:sz w:val="22"/>
                <w:szCs w:val="22"/>
                <w:highlight w:val="lightGray"/>
              </w:rPr>
            </w:pPr>
          </w:p>
        </w:tc>
      </w:tr>
      <w:tr w:rsidR="002E4944" w:rsidRPr="002A0C6E" w14:paraId="0DD4F858" w14:textId="77777777" w:rsidTr="000D6854">
        <w:trPr>
          <w:trHeight w:val="292"/>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2942B00" w14:textId="77777777" w:rsidR="002E4944" w:rsidRPr="002A0C6E" w:rsidRDefault="002E4944" w:rsidP="000D6854">
            <w:pPr>
              <w:jc w:val="center"/>
              <w:rPr>
                <w:sz w:val="22"/>
                <w:szCs w:val="22"/>
              </w:rPr>
            </w:pPr>
            <w:r w:rsidRPr="002A0C6E">
              <w:rPr>
                <w:sz w:val="22"/>
                <w:szCs w:val="22"/>
              </w:rPr>
              <w:t>1A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79427098" w14:textId="77777777" w:rsidR="002E4944" w:rsidRPr="002A0C6E" w:rsidRDefault="002E4944" w:rsidP="000D6854">
            <w:pPr>
              <w:rPr>
                <w:sz w:val="22"/>
                <w:szCs w:val="22"/>
              </w:rPr>
            </w:pPr>
            <w:r>
              <w:rPr>
                <w:sz w:val="22"/>
                <w:szCs w:val="22"/>
              </w:rPr>
              <w:t>Biblical literacy</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4E67002"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1763A8B6"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54C197E"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337AECA3" w14:textId="77777777" w:rsidR="002E4944" w:rsidRPr="002A0C6E" w:rsidRDefault="002E4944" w:rsidP="000D6854">
            <w:pPr>
              <w:ind w:left="-108"/>
              <w:jc w:val="center"/>
              <w:rPr>
                <w:sz w:val="22"/>
                <w:szCs w:val="22"/>
              </w:rPr>
            </w:pPr>
            <w:r>
              <w:rPr>
                <w:sz w:val="22"/>
                <w:szCs w:val="22"/>
              </w:rPr>
              <w:t>X</w:t>
            </w:r>
          </w:p>
        </w:tc>
      </w:tr>
      <w:tr w:rsidR="002E4944" w:rsidRPr="002A0C6E" w14:paraId="0F99278E"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E47F440" w14:textId="77777777" w:rsidR="002E4944" w:rsidRPr="002A0C6E" w:rsidRDefault="002E4944" w:rsidP="000D6854">
            <w:pPr>
              <w:jc w:val="center"/>
              <w:rPr>
                <w:sz w:val="22"/>
                <w:szCs w:val="22"/>
              </w:rPr>
            </w:pPr>
            <w:r w:rsidRPr="002A0C6E">
              <w:rPr>
                <w:sz w:val="22"/>
                <w:szCs w:val="22"/>
              </w:rPr>
              <w:t>1B</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69722280" w14:textId="77777777" w:rsidR="002E4944" w:rsidRPr="002A0C6E" w:rsidRDefault="002E4944" w:rsidP="000D6854">
            <w:pPr>
              <w:rPr>
                <w:sz w:val="22"/>
                <w:szCs w:val="22"/>
              </w:rPr>
            </w:pPr>
            <w:r>
              <w:rPr>
                <w:sz w:val="22"/>
                <w:szCs w:val="22"/>
              </w:rPr>
              <w:t>Spiritual Formation</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5AA26DE0"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245E215D"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A32B158"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15CA5E87" w14:textId="77777777" w:rsidR="002E4944" w:rsidRPr="002A0C6E" w:rsidRDefault="002E4944" w:rsidP="000D6854">
            <w:pPr>
              <w:ind w:left="-108"/>
              <w:jc w:val="center"/>
              <w:rPr>
                <w:sz w:val="22"/>
                <w:szCs w:val="22"/>
              </w:rPr>
            </w:pPr>
            <w:r>
              <w:rPr>
                <w:sz w:val="22"/>
                <w:szCs w:val="22"/>
              </w:rPr>
              <w:t>X</w:t>
            </w:r>
          </w:p>
        </w:tc>
      </w:tr>
      <w:tr w:rsidR="002E4944" w:rsidRPr="002A0C6E" w14:paraId="63C9B902"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018F2325" w14:textId="77777777" w:rsidR="002E4944" w:rsidRPr="002A0C6E" w:rsidRDefault="002E4944" w:rsidP="000D6854">
            <w:pPr>
              <w:jc w:val="center"/>
              <w:rPr>
                <w:sz w:val="22"/>
                <w:szCs w:val="22"/>
              </w:rPr>
            </w:pPr>
          </w:p>
        </w:tc>
        <w:tc>
          <w:tcPr>
            <w:tcW w:w="4262" w:type="dxa"/>
            <w:tcBorders>
              <w:top w:val="single" w:sz="12" w:space="0" w:color="auto"/>
              <w:left w:val="nil"/>
              <w:bottom w:val="single" w:sz="12" w:space="0" w:color="auto"/>
              <w:right w:val="nil"/>
            </w:tcBorders>
            <w:shd w:val="clear" w:color="auto" w:fill="auto"/>
          </w:tcPr>
          <w:p w14:paraId="6B43EA87" w14:textId="77777777" w:rsidR="002E4944" w:rsidRPr="002A0C6E" w:rsidRDefault="002E4944" w:rsidP="000D6854">
            <w:pPr>
              <w:rPr>
                <w:sz w:val="22"/>
                <w:szCs w:val="22"/>
              </w:rPr>
            </w:pPr>
          </w:p>
        </w:tc>
        <w:tc>
          <w:tcPr>
            <w:tcW w:w="1259" w:type="dxa"/>
            <w:tcBorders>
              <w:top w:val="single" w:sz="12" w:space="0" w:color="auto"/>
              <w:left w:val="nil"/>
              <w:bottom w:val="single" w:sz="12" w:space="0" w:color="auto"/>
              <w:right w:val="nil"/>
            </w:tcBorders>
            <w:shd w:val="clear" w:color="auto" w:fill="auto"/>
          </w:tcPr>
          <w:p w14:paraId="27891DB4" w14:textId="77777777" w:rsidR="002E4944" w:rsidRPr="002A0C6E" w:rsidRDefault="002E4944" w:rsidP="000D6854">
            <w:pPr>
              <w:ind w:left="-108"/>
              <w:jc w:val="center"/>
              <w:rPr>
                <w:sz w:val="22"/>
                <w:szCs w:val="22"/>
              </w:rPr>
            </w:pPr>
          </w:p>
        </w:tc>
        <w:tc>
          <w:tcPr>
            <w:tcW w:w="1346" w:type="dxa"/>
            <w:tcBorders>
              <w:top w:val="single" w:sz="12" w:space="0" w:color="auto"/>
              <w:left w:val="nil"/>
              <w:bottom w:val="single" w:sz="12" w:space="0" w:color="auto"/>
              <w:right w:val="nil"/>
            </w:tcBorders>
            <w:shd w:val="clear" w:color="auto" w:fill="auto"/>
          </w:tcPr>
          <w:p w14:paraId="52454D8B" w14:textId="77777777" w:rsidR="002E4944" w:rsidRPr="002A0C6E" w:rsidRDefault="002E4944" w:rsidP="000D6854">
            <w:pPr>
              <w:ind w:left="-108"/>
              <w:jc w:val="center"/>
              <w:rPr>
                <w:sz w:val="22"/>
                <w:szCs w:val="22"/>
              </w:rPr>
            </w:pPr>
          </w:p>
        </w:tc>
        <w:tc>
          <w:tcPr>
            <w:tcW w:w="1259" w:type="dxa"/>
            <w:tcBorders>
              <w:top w:val="single" w:sz="12" w:space="0" w:color="auto"/>
              <w:left w:val="nil"/>
              <w:bottom w:val="single" w:sz="12" w:space="0" w:color="auto"/>
              <w:right w:val="nil"/>
            </w:tcBorders>
            <w:shd w:val="clear" w:color="auto" w:fill="auto"/>
          </w:tcPr>
          <w:p w14:paraId="47BCAE74" w14:textId="77777777" w:rsidR="002E4944" w:rsidRPr="002A0C6E" w:rsidRDefault="002E4944" w:rsidP="000D6854">
            <w:pPr>
              <w:ind w:left="-108"/>
              <w:jc w:val="center"/>
              <w:rPr>
                <w:sz w:val="22"/>
                <w:szCs w:val="22"/>
              </w:rPr>
            </w:pPr>
          </w:p>
        </w:tc>
        <w:tc>
          <w:tcPr>
            <w:tcW w:w="1326" w:type="dxa"/>
            <w:tcBorders>
              <w:top w:val="single" w:sz="12" w:space="0" w:color="auto"/>
              <w:left w:val="nil"/>
              <w:bottom w:val="single" w:sz="12" w:space="0" w:color="auto"/>
              <w:right w:val="nil"/>
            </w:tcBorders>
            <w:shd w:val="clear" w:color="auto" w:fill="auto"/>
          </w:tcPr>
          <w:p w14:paraId="2C7D73A1" w14:textId="77777777" w:rsidR="002E4944" w:rsidRPr="002A0C6E" w:rsidRDefault="002E4944" w:rsidP="000D6854">
            <w:pPr>
              <w:ind w:left="-108"/>
              <w:jc w:val="center"/>
              <w:rPr>
                <w:sz w:val="22"/>
                <w:szCs w:val="22"/>
              </w:rPr>
            </w:pPr>
          </w:p>
        </w:tc>
      </w:tr>
      <w:tr w:rsidR="002E4944" w:rsidRPr="002A0C6E" w14:paraId="3CF896B2"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4CCB738B" w14:textId="77777777" w:rsidR="002E4944" w:rsidRPr="002A0C6E" w:rsidRDefault="002E4944" w:rsidP="000D6854">
            <w:pPr>
              <w:jc w:val="center"/>
              <w:rPr>
                <w:sz w:val="22"/>
                <w:szCs w:val="22"/>
              </w:rPr>
            </w:pPr>
            <w:r w:rsidRPr="002A0C6E">
              <w:rPr>
                <w:b/>
                <w:sz w:val="22"/>
                <w:szCs w:val="22"/>
              </w:rPr>
              <w:t>2</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341C71F7" w14:textId="77777777" w:rsidR="002E4944" w:rsidRPr="002A0C6E" w:rsidRDefault="002E4944" w:rsidP="000D6854">
            <w:pPr>
              <w:jc w:val="center"/>
              <w:rPr>
                <w:b/>
                <w:sz w:val="22"/>
                <w:szCs w:val="22"/>
              </w:rPr>
            </w:pPr>
            <w:r w:rsidRPr="002A0C6E">
              <w:rPr>
                <w:b/>
                <w:sz w:val="22"/>
                <w:szCs w:val="22"/>
              </w:rPr>
              <w:t>Outcome #2 – Intellectually Alert</w:t>
            </w:r>
          </w:p>
          <w:p w14:paraId="424CDBBC" w14:textId="77777777" w:rsidR="002E4944" w:rsidRPr="002A0C6E" w:rsidRDefault="002E4944" w:rsidP="000D6854">
            <w:pPr>
              <w:rPr>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19968E52" w14:textId="77777777" w:rsidR="002E4944" w:rsidRPr="002A0C6E" w:rsidRDefault="002E4944" w:rsidP="000D6854">
            <w:pPr>
              <w:ind w:left="-108"/>
              <w:jc w:val="center"/>
              <w:rPr>
                <w:sz w:val="22"/>
                <w:szCs w:val="22"/>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3FDE9D28" w14:textId="77777777" w:rsidR="002E4944" w:rsidRPr="002A0C6E" w:rsidRDefault="002E4944" w:rsidP="000D6854">
            <w:pPr>
              <w:ind w:left="-108"/>
              <w:jc w:val="center"/>
              <w:rPr>
                <w:sz w:val="22"/>
                <w:szCs w:val="22"/>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5A3FD84D" w14:textId="77777777" w:rsidR="002E4944" w:rsidRPr="002A0C6E" w:rsidRDefault="002E4944" w:rsidP="000D6854">
            <w:pPr>
              <w:ind w:left="-108"/>
              <w:jc w:val="center"/>
              <w:rPr>
                <w:sz w:val="22"/>
                <w:szCs w:val="22"/>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5E59FAD5" w14:textId="77777777" w:rsidR="002E4944" w:rsidRPr="002A0C6E" w:rsidRDefault="002E4944" w:rsidP="000D6854">
            <w:pPr>
              <w:ind w:left="-108"/>
              <w:jc w:val="center"/>
              <w:rPr>
                <w:sz w:val="22"/>
                <w:szCs w:val="22"/>
              </w:rPr>
            </w:pPr>
          </w:p>
        </w:tc>
      </w:tr>
      <w:tr w:rsidR="002E4944" w:rsidRPr="002A0C6E" w14:paraId="17912E01"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27B9F1EC" w14:textId="77777777" w:rsidR="002E4944" w:rsidRPr="002A0C6E" w:rsidRDefault="002E4944" w:rsidP="000D6854">
            <w:pPr>
              <w:jc w:val="center"/>
              <w:rPr>
                <w:sz w:val="22"/>
                <w:szCs w:val="22"/>
              </w:rPr>
            </w:pPr>
            <w:r w:rsidRPr="002A0C6E">
              <w:rPr>
                <w:sz w:val="22"/>
                <w:szCs w:val="22"/>
              </w:rPr>
              <w:t>2A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2382BA9C" w14:textId="77777777" w:rsidR="002E4944" w:rsidRPr="002A0C6E" w:rsidRDefault="002E4944" w:rsidP="000D6854">
            <w:pPr>
              <w:rPr>
                <w:b/>
                <w:sz w:val="22"/>
                <w:szCs w:val="22"/>
              </w:rPr>
            </w:pPr>
            <w:r w:rsidRPr="002A0C6E">
              <w:rPr>
                <w:sz w:val="22"/>
                <w:szCs w:val="22"/>
              </w:rPr>
              <w:t>Critical thinking</w:t>
            </w:r>
            <w:r>
              <w:rPr>
                <w:sz w:val="22"/>
                <w:szCs w:val="22"/>
              </w:rPr>
              <w:t>, creativity, and aesthetics</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93DBE46" w14:textId="77777777" w:rsidR="002E4944" w:rsidRPr="00B10FB8" w:rsidRDefault="00B10FB8" w:rsidP="000D6854">
            <w:pPr>
              <w:ind w:left="-108"/>
              <w:jc w:val="center"/>
              <w:rPr>
                <w:sz w:val="22"/>
                <w:szCs w:val="22"/>
              </w:rPr>
            </w:pPr>
            <w:r w:rsidRPr="00B10FB8">
              <w:rPr>
                <w:sz w:val="22"/>
                <w:szCs w:val="22"/>
              </w:rPr>
              <w:t>X</w:t>
            </w: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00B967D6" w14:textId="77777777" w:rsidR="002E4944" w:rsidRPr="002E4944"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3D13F80"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6D7E0BA2" w14:textId="77777777" w:rsidR="002E4944" w:rsidRPr="002A0C6E" w:rsidRDefault="002E4944" w:rsidP="000D6854">
            <w:pPr>
              <w:ind w:left="-108"/>
              <w:jc w:val="center"/>
              <w:rPr>
                <w:b/>
                <w:sz w:val="22"/>
                <w:szCs w:val="22"/>
              </w:rPr>
            </w:pPr>
          </w:p>
        </w:tc>
      </w:tr>
      <w:tr w:rsidR="002E4944" w:rsidRPr="002A0C6E" w14:paraId="39FAEA8C"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79EA26C" w14:textId="77777777" w:rsidR="002E4944" w:rsidRPr="002A0C6E" w:rsidRDefault="002E4944" w:rsidP="000D6854">
            <w:pPr>
              <w:jc w:val="center"/>
              <w:rPr>
                <w:b/>
                <w:sz w:val="22"/>
                <w:szCs w:val="22"/>
              </w:rPr>
            </w:pPr>
            <w:r w:rsidRPr="002A0C6E">
              <w:rPr>
                <w:sz w:val="22"/>
                <w:szCs w:val="22"/>
              </w:rPr>
              <w:t>2</w:t>
            </w:r>
            <w:r>
              <w:rPr>
                <w:sz w:val="22"/>
                <w:szCs w:val="22"/>
              </w:rPr>
              <w:t>B</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5BC9DCB4" w14:textId="77777777" w:rsidR="002E4944" w:rsidRPr="002A0C6E" w:rsidRDefault="002E4944" w:rsidP="000D6854">
            <w:pPr>
              <w:rPr>
                <w:sz w:val="22"/>
                <w:szCs w:val="22"/>
              </w:rPr>
            </w:pPr>
            <w:r w:rsidRPr="002A0C6E">
              <w:rPr>
                <w:sz w:val="22"/>
                <w:szCs w:val="22"/>
              </w:rPr>
              <w:t>Global &amp; historical perspectives</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6A24CC91" w14:textId="77777777" w:rsidR="002E4944" w:rsidRPr="002A0C6E" w:rsidRDefault="002E4944" w:rsidP="000D6854">
            <w:pPr>
              <w:ind w:left="-108"/>
              <w:jc w:val="center"/>
              <w:rPr>
                <w:b/>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20C8B516" w14:textId="77777777" w:rsidR="002E4944" w:rsidRPr="00BA62C6"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ED7E1BC"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4AFBD3D8" w14:textId="77777777" w:rsidR="002E4944" w:rsidRPr="002E4944" w:rsidRDefault="002E4944" w:rsidP="000D6854">
            <w:pPr>
              <w:ind w:left="-108"/>
              <w:jc w:val="center"/>
              <w:rPr>
                <w:sz w:val="22"/>
                <w:szCs w:val="22"/>
              </w:rPr>
            </w:pPr>
            <w:r w:rsidRPr="002E4944">
              <w:rPr>
                <w:sz w:val="22"/>
                <w:szCs w:val="22"/>
              </w:rPr>
              <w:t>X</w:t>
            </w:r>
          </w:p>
        </w:tc>
      </w:tr>
      <w:tr w:rsidR="002E4944" w:rsidRPr="002A0C6E" w14:paraId="501D325A"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6A04D7F8" w14:textId="77777777" w:rsidR="002E4944" w:rsidRPr="002A0C6E" w:rsidRDefault="002E4944" w:rsidP="000D6854">
            <w:pPr>
              <w:jc w:val="center"/>
              <w:rPr>
                <w:sz w:val="22"/>
                <w:szCs w:val="22"/>
              </w:rPr>
            </w:pPr>
            <w:r w:rsidRPr="002A0C6E">
              <w:rPr>
                <w:sz w:val="22"/>
                <w:szCs w:val="22"/>
              </w:rPr>
              <w:t>2</w:t>
            </w:r>
            <w:r>
              <w:rPr>
                <w:sz w:val="22"/>
                <w:szCs w:val="22"/>
              </w:rPr>
              <w:t>C</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56DE4080" w14:textId="77777777" w:rsidR="002E4944" w:rsidRPr="002A0C6E" w:rsidRDefault="002E4944" w:rsidP="000D6854">
            <w:pPr>
              <w:rPr>
                <w:sz w:val="22"/>
                <w:szCs w:val="22"/>
              </w:rPr>
            </w:pPr>
            <w:r>
              <w:rPr>
                <w:sz w:val="22"/>
                <w:szCs w:val="22"/>
              </w:rPr>
              <w:t>Information literacy</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275D4E8F" w14:textId="77777777" w:rsidR="002E4944" w:rsidRPr="002A0C6E" w:rsidRDefault="002E4944" w:rsidP="000D6854">
            <w:pPr>
              <w:ind w:left="-108"/>
              <w:jc w:val="center"/>
              <w:rPr>
                <w:sz w:val="22"/>
                <w:szCs w:val="22"/>
              </w:rPr>
            </w:pPr>
            <w:r>
              <w:rPr>
                <w:sz w:val="22"/>
                <w:szCs w:val="22"/>
              </w:rPr>
              <w:t>X</w:t>
            </w: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419B988B"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937E91C"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40F69E21" w14:textId="77777777" w:rsidR="002E4944" w:rsidRPr="002A0C6E" w:rsidRDefault="002E4944" w:rsidP="000D6854">
            <w:pPr>
              <w:ind w:left="-108"/>
              <w:jc w:val="center"/>
              <w:rPr>
                <w:sz w:val="22"/>
                <w:szCs w:val="22"/>
              </w:rPr>
            </w:pPr>
          </w:p>
        </w:tc>
      </w:tr>
      <w:tr w:rsidR="002E4944" w:rsidRPr="002A0C6E" w14:paraId="5A264A21" w14:textId="77777777" w:rsidTr="000D6854">
        <w:trPr>
          <w:trHeight w:val="288"/>
        </w:trPr>
        <w:tc>
          <w:tcPr>
            <w:tcW w:w="538" w:type="dxa"/>
            <w:tcBorders>
              <w:top w:val="single" w:sz="6" w:space="0" w:color="auto"/>
              <w:left w:val="single" w:sz="12" w:space="0" w:color="auto"/>
              <w:bottom w:val="single" w:sz="12" w:space="0" w:color="auto"/>
              <w:right w:val="single" w:sz="6" w:space="0" w:color="auto"/>
            </w:tcBorders>
            <w:shd w:val="clear" w:color="auto" w:fill="auto"/>
          </w:tcPr>
          <w:p w14:paraId="0B2182C9" w14:textId="77777777" w:rsidR="002E4944" w:rsidRPr="002A0C6E" w:rsidRDefault="002E4944" w:rsidP="000D6854">
            <w:pPr>
              <w:jc w:val="center"/>
              <w:rPr>
                <w:sz w:val="22"/>
                <w:szCs w:val="22"/>
              </w:rPr>
            </w:pPr>
            <w:r w:rsidRPr="002A0C6E">
              <w:rPr>
                <w:sz w:val="22"/>
                <w:szCs w:val="22"/>
              </w:rPr>
              <w:t>2</w:t>
            </w:r>
            <w:r>
              <w:rPr>
                <w:sz w:val="22"/>
                <w:szCs w:val="22"/>
              </w:rPr>
              <w:t>D</w:t>
            </w:r>
          </w:p>
        </w:tc>
        <w:tc>
          <w:tcPr>
            <w:tcW w:w="4262" w:type="dxa"/>
            <w:tcBorders>
              <w:top w:val="single" w:sz="6" w:space="0" w:color="auto"/>
              <w:left w:val="single" w:sz="6" w:space="0" w:color="auto"/>
              <w:bottom w:val="single" w:sz="12" w:space="0" w:color="auto"/>
              <w:right w:val="single" w:sz="6" w:space="0" w:color="auto"/>
            </w:tcBorders>
            <w:shd w:val="clear" w:color="auto" w:fill="auto"/>
          </w:tcPr>
          <w:p w14:paraId="1FA31590" w14:textId="77777777" w:rsidR="002E4944" w:rsidRPr="002A0C6E" w:rsidRDefault="002E4944" w:rsidP="000D6854">
            <w:pPr>
              <w:rPr>
                <w:sz w:val="22"/>
                <w:szCs w:val="22"/>
              </w:rPr>
            </w:pPr>
            <w:r>
              <w:rPr>
                <w:sz w:val="22"/>
                <w:szCs w:val="22"/>
              </w:rPr>
              <w:t>Knowledge of the physical and natural world</w:t>
            </w: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4E7F0629" w14:textId="77777777" w:rsidR="002E4944" w:rsidRPr="002A0C6E" w:rsidRDefault="00B10FB8" w:rsidP="000D6854">
            <w:pPr>
              <w:ind w:left="-108"/>
              <w:jc w:val="center"/>
              <w:rPr>
                <w:sz w:val="22"/>
                <w:szCs w:val="22"/>
              </w:rPr>
            </w:pPr>
            <w:r>
              <w:rPr>
                <w:sz w:val="22"/>
                <w:szCs w:val="22"/>
              </w:rPr>
              <w:t>X</w:t>
            </w:r>
          </w:p>
        </w:tc>
        <w:tc>
          <w:tcPr>
            <w:tcW w:w="1346" w:type="dxa"/>
            <w:tcBorders>
              <w:top w:val="single" w:sz="6" w:space="0" w:color="auto"/>
              <w:left w:val="single" w:sz="6" w:space="0" w:color="auto"/>
              <w:bottom w:val="single" w:sz="12" w:space="0" w:color="auto"/>
              <w:right w:val="single" w:sz="6" w:space="0" w:color="auto"/>
            </w:tcBorders>
            <w:shd w:val="clear" w:color="auto" w:fill="auto"/>
          </w:tcPr>
          <w:p w14:paraId="7A1C2C5B"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25DE9A9E"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12" w:space="0" w:color="auto"/>
              <w:right w:val="single" w:sz="12" w:space="0" w:color="auto"/>
            </w:tcBorders>
            <w:shd w:val="clear" w:color="auto" w:fill="auto"/>
          </w:tcPr>
          <w:p w14:paraId="67DE671A" w14:textId="77777777" w:rsidR="002E4944" w:rsidRPr="002A0C6E" w:rsidRDefault="002E4944" w:rsidP="000D6854">
            <w:pPr>
              <w:ind w:left="-108"/>
              <w:jc w:val="center"/>
              <w:rPr>
                <w:sz w:val="22"/>
                <w:szCs w:val="22"/>
              </w:rPr>
            </w:pPr>
          </w:p>
        </w:tc>
      </w:tr>
      <w:tr w:rsidR="002E4944" w:rsidRPr="002A0C6E" w14:paraId="78A440B6"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09F6AD3B" w14:textId="77777777" w:rsidR="002E4944" w:rsidRPr="002A0C6E" w:rsidRDefault="002E4944" w:rsidP="000D6854">
            <w:pPr>
              <w:jc w:val="center"/>
              <w:rPr>
                <w:sz w:val="22"/>
                <w:szCs w:val="22"/>
              </w:rPr>
            </w:pPr>
          </w:p>
        </w:tc>
        <w:tc>
          <w:tcPr>
            <w:tcW w:w="4262" w:type="dxa"/>
            <w:tcBorders>
              <w:top w:val="single" w:sz="12" w:space="0" w:color="auto"/>
              <w:left w:val="nil"/>
              <w:bottom w:val="single" w:sz="12" w:space="0" w:color="auto"/>
              <w:right w:val="nil"/>
            </w:tcBorders>
            <w:shd w:val="clear" w:color="auto" w:fill="auto"/>
          </w:tcPr>
          <w:p w14:paraId="576070B9" w14:textId="77777777" w:rsidR="002E4944" w:rsidRPr="002A0C6E" w:rsidRDefault="002E4944" w:rsidP="000D6854">
            <w:pPr>
              <w:rPr>
                <w:sz w:val="22"/>
                <w:szCs w:val="22"/>
              </w:rPr>
            </w:pPr>
          </w:p>
        </w:tc>
        <w:tc>
          <w:tcPr>
            <w:tcW w:w="1259" w:type="dxa"/>
            <w:tcBorders>
              <w:top w:val="single" w:sz="12" w:space="0" w:color="auto"/>
              <w:left w:val="nil"/>
              <w:bottom w:val="single" w:sz="12" w:space="0" w:color="auto"/>
              <w:right w:val="nil"/>
            </w:tcBorders>
            <w:shd w:val="clear" w:color="auto" w:fill="auto"/>
          </w:tcPr>
          <w:p w14:paraId="29D13D34" w14:textId="77777777" w:rsidR="002E4944" w:rsidRPr="002A0C6E" w:rsidRDefault="002E4944" w:rsidP="000D6854">
            <w:pPr>
              <w:ind w:left="-108"/>
              <w:jc w:val="center"/>
              <w:rPr>
                <w:sz w:val="22"/>
                <w:szCs w:val="22"/>
              </w:rPr>
            </w:pPr>
          </w:p>
        </w:tc>
        <w:tc>
          <w:tcPr>
            <w:tcW w:w="1346" w:type="dxa"/>
            <w:tcBorders>
              <w:top w:val="single" w:sz="12" w:space="0" w:color="auto"/>
              <w:left w:val="nil"/>
              <w:bottom w:val="single" w:sz="12" w:space="0" w:color="auto"/>
              <w:right w:val="nil"/>
            </w:tcBorders>
            <w:shd w:val="clear" w:color="auto" w:fill="auto"/>
          </w:tcPr>
          <w:p w14:paraId="5B25BF1E" w14:textId="77777777" w:rsidR="002E4944" w:rsidRPr="002A0C6E" w:rsidRDefault="002E4944" w:rsidP="000D6854">
            <w:pPr>
              <w:ind w:left="-108"/>
              <w:jc w:val="center"/>
              <w:rPr>
                <w:sz w:val="22"/>
                <w:szCs w:val="22"/>
              </w:rPr>
            </w:pPr>
          </w:p>
        </w:tc>
        <w:tc>
          <w:tcPr>
            <w:tcW w:w="1259" w:type="dxa"/>
            <w:tcBorders>
              <w:top w:val="single" w:sz="12" w:space="0" w:color="auto"/>
              <w:left w:val="nil"/>
              <w:bottom w:val="single" w:sz="12" w:space="0" w:color="auto"/>
              <w:right w:val="nil"/>
            </w:tcBorders>
            <w:shd w:val="clear" w:color="auto" w:fill="auto"/>
          </w:tcPr>
          <w:p w14:paraId="5221C9D3" w14:textId="77777777" w:rsidR="002E4944" w:rsidRPr="002A0C6E" w:rsidRDefault="002E4944" w:rsidP="000D6854">
            <w:pPr>
              <w:ind w:left="-108"/>
              <w:jc w:val="center"/>
              <w:rPr>
                <w:sz w:val="22"/>
                <w:szCs w:val="22"/>
              </w:rPr>
            </w:pPr>
          </w:p>
        </w:tc>
        <w:tc>
          <w:tcPr>
            <w:tcW w:w="1326" w:type="dxa"/>
            <w:tcBorders>
              <w:top w:val="single" w:sz="12" w:space="0" w:color="auto"/>
              <w:left w:val="nil"/>
              <w:bottom w:val="single" w:sz="12" w:space="0" w:color="auto"/>
              <w:right w:val="nil"/>
            </w:tcBorders>
            <w:shd w:val="clear" w:color="auto" w:fill="auto"/>
          </w:tcPr>
          <w:p w14:paraId="75487B04" w14:textId="77777777" w:rsidR="002E4944" w:rsidRPr="002A0C6E" w:rsidRDefault="002E4944" w:rsidP="000D6854">
            <w:pPr>
              <w:ind w:left="-108"/>
              <w:jc w:val="center"/>
              <w:rPr>
                <w:sz w:val="22"/>
                <w:szCs w:val="22"/>
              </w:rPr>
            </w:pPr>
          </w:p>
        </w:tc>
      </w:tr>
      <w:tr w:rsidR="002E4944" w:rsidRPr="002A0C6E" w14:paraId="34BF7C97"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5053747C" w14:textId="77777777" w:rsidR="002E4944" w:rsidRPr="002A0C6E" w:rsidRDefault="002E4944" w:rsidP="000D6854">
            <w:pPr>
              <w:jc w:val="center"/>
              <w:rPr>
                <w:sz w:val="22"/>
                <w:szCs w:val="22"/>
              </w:rPr>
            </w:pPr>
            <w:r w:rsidRPr="002A0C6E">
              <w:rPr>
                <w:b/>
                <w:sz w:val="22"/>
                <w:szCs w:val="22"/>
              </w:rPr>
              <w:t>3</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2CA8A851" w14:textId="77777777" w:rsidR="002E4944" w:rsidRPr="002A0C6E" w:rsidRDefault="002E4944" w:rsidP="000D6854">
            <w:pPr>
              <w:jc w:val="center"/>
              <w:rPr>
                <w:b/>
                <w:sz w:val="22"/>
                <w:szCs w:val="22"/>
              </w:rPr>
            </w:pPr>
            <w:r w:rsidRPr="002A0C6E">
              <w:rPr>
                <w:b/>
                <w:sz w:val="22"/>
                <w:szCs w:val="22"/>
              </w:rPr>
              <w:t>Outcome #3 – Physically Disciplined</w:t>
            </w:r>
          </w:p>
          <w:p w14:paraId="5D4DFB26" w14:textId="77777777" w:rsidR="002E4944" w:rsidRPr="002A0C6E" w:rsidRDefault="002E4944" w:rsidP="000D6854">
            <w:pPr>
              <w:rPr>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13A8C4D6" w14:textId="77777777" w:rsidR="002E4944" w:rsidRPr="002A0C6E" w:rsidRDefault="002E4944" w:rsidP="000D6854">
            <w:pPr>
              <w:ind w:left="-108"/>
              <w:jc w:val="center"/>
              <w:rPr>
                <w:sz w:val="22"/>
                <w:szCs w:val="22"/>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4C940C06" w14:textId="77777777" w:rsidR="002E4944" w:rsidRPr="002A0C6E" w:rsidRDefault="002E4944" w:rsidP="000D6854">
            <w:pPr>
              <w:ind w:left="-108"/>
              <w:jc w:val="center"/>
              <w:rPr>
                <w:sz w:val="22"/>
                <w:szCs w:val="22"/>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669E2A8E" w14:textId="77777777" w:rsidR="002E4944" w:rsidRPr="002A0C6E" w:rsidRDefault="002E4944" w:rsidP="000D6854">
            <w:pPr>
              <w:ind w:left="-108"/>
              <w:jc w:val="center"/>
              <w:rPr>
                <w:sz w:val="22"/>
                <w:szCs w:val="22"/>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5CD36466" w14:textId="77777777" w:rsidR="002E4944" w:rsidRPr="002A0C6E" w:rsidRDefault="002E4944" w:rsidP="000D6854">
            <w:pPr>
              <w:ind w:left="-108"/>
              <w:jc w:val="center"/>
              <w:rPr>
                <w:sz w:val="22"/>
                <w:szCs w:val="22"/>
              </w:rPr>
            </w:pPr>
          </w:p>
        </w:tc>
      </w:tr>
      <w:tr w:rsidR="002E4944" w:rsidRPr="002A0C6E" w14:paraId="2B82AF17"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311B7709" w14:textId="77777777" w:rsidR="002E4944" w:rsidRPr="002A0C6E" w:rsidRDefault="002E4944" w:rsidP="000D6854">
            <w:pPr>
              <w:jc w:val="center"/>
              <w:rPr>
                <w:sz w:val="22"/>
                <w:szCs w:val="22"/>
              </w:rPr>
            </w:pPr>
            <w:r w:rsidRPr="002A0C6E">
              <w:rPr>
                <w:sz w:val="22"/>
                <w:szCs w:val="22"/>
              </w:rPr>
              <w:t>3A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05B2675E" w14:textId="77777777" w:rsidR="002E4944" w:rsidRPr="002A0C6E" w:rsidRDefault="002E4944" w:rsidP="000D6854">
            <w:pPr>
              <w:rPr>
                <w:sz w:val="22"/>
                <w:szCs w:val="22"/>
              </w:rPr>
            </w:pPr>
            <w:r w:rsidRPr="002A0C6E">
              <w:rPr>
                <w:sz w:val="22"/>
                <w:szCs w:val="22"/>
              </w:rPr>
              <w:t>Healthy lifestyle</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2834457C"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785A72B2"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0EF0FE6" w14:textId="77777777" w:rsidR="002E4944" w:rsidRPr="002A0C6E" w:rsidRDefault="002E4944" w:rsidP="000D6854">
            <w:pPr>
              <w:ind w:left="-108"/>
              <w:jc w:val="center"/>
              <w:rPr>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2E41C080" w14:textId="77777777" w:rsidR="002E4944" w:rsidRPr="002A0C6E" w:rsidRDefault="002E4944" w:rsidP="000D6854">
            <w:pPr>
              <w:ind w:left="-108"/>
              <w:jc w:val="center"/>
              <w:rPr>
                <w:sz w:val="22"/>
                <w:szCs w:val="22"/>
              </w:rPr>
            </w:pPr>
            <w:r w:rsidRPr="002A0C6E">
              <w:rPr>
                <w:sz w:val="22"/>
                <w:szCs w:val="22"/>
              </w:rPr>
              <w:t>X</w:t>
            </w:r>
          </w:p>
        </w:tc>
      </w:tr>
      <w:tr w:rsidR="002E4944" w:rsidRPr="002A0C6E" w14:paraId="125AD276" w14:textId="77777777" w:rsidTr="000D6854">
        <w:trPr>
          <w:trHeight w:val="288"/>
        </w:trPr>
        <w:tc>
          <w:tcPr>
            <w:tcW w:w="538" w:type="dxa"/>
            <w:tcBorders>
              <w:top w:val="single" w:sz="6" w:space="0" w:color="auto"/>
              <w:left w:val="single" w:sz="12" w:space="0" w:color="auto"/>
              <w:bottom w:val="single" w:sz="12" w:space="0" w:color="auto"/>
              <w:right w:val="single" w:sz="6" w:space="0" w:color="auto"/>
            </w:tcBorders>
            <w:shd w:val="clear" w:color="auto" w:fill="auto"/>
          </w:tcPr>
          <w:p w14:paraId="4F83CEDC" w14:textId="77777777" w:rsidR="002E4944" w:rsidRPr="002A0C6E" w:rsidRDefault="002E4944" w:rsidP="000D6854">
            <w:pPr>
              <w:jc w:val="center"/>
              <w:rPr>
                <w:sz w:val="22"/>
                <w:szCs w:val="22"/>
              </w:rPr>
            </w:pPr>
            <w:r w:rsidRPr="002A0C6E">
              <w:rPr>
                <w:sz w:val="22"/>
                <w:szCs w:val="22"/>
              </w:rPr>
              <w:t>3B</w:t>
            </w:r>
          </w:p>
        </w:tc>
        <w:tc>
          <w:tcPr>
            <w:tcW w:w="4262" w:type="dxa"/>
            <w:tcBorders>
              <w:top w:val="single" w:sz="6" w:space="0" w:color="auto"/>
              <w:left w:val="single" w:sz="6" w:space="0" w:color="auto"/>
              <w:bottom w:val="single" w:sz="12" w:space="0" w:color="auto"/>
              <w:right w:val="single" w:sz="6" w:space="0" w:color="auto"/>
            </w:tcBorders>
            <w:shd w:val="clear" w:color="auto" w:fill="auto"/>
          </w:tcPr>
          <w:p w14:paraId="0EA3AF08" w14:textId="77777777" w:rsidR="002E4944" w:rsidRPr="002A0C6E" w:rsidRDefault="002E4944" w:rsidP="000D6854">
            <w:pPr>
              <w:rPr>
                <w:sz w:val="22"/>
                <w:szCs w:val="22"/>
              </w:rPr>
            </w:pPr>
            <w:r w:rsidRPr="002A0C6E">
              <w:rPr>
                <w:sz w:val="22"/>
                <w:szCs w:val="22"/>
              </w:rPr>
              <w:t>Physically disciplined lifestyle</w:t>
            </w: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387E88F8" w14:textId="77777777" w:rsidR="002E4944" w:rsidRPr="002A0C6E" w:rsidRDefault="002E4944" w:rsidP="000D6854">
            <w:pPr>
              <w:ind w:left="-108"/>
              <w:jc w:val="center"/>
              <w:rPr>
                <w:b/>
                <w:sz w:val="22"/>
                <w:szCs w:val="22"/>
              </w:rPr>
            </w:pPr>
          </w:p>
        </w:tc>
        <w:tc>
          <w:tcPr>
            <w:tcW w:w="1346" w:type="dxa"/>
            <w:tcBorders>
              <w:top w:val="single" w:sz="6" w:space="0" w:color="auto"/>
              <w:left w:val="single" w:sz="6" w:space="0" w:color="auto"/>
              <w:bottom w:val="single" w:sz="12" w:space="0" w:color="auto"/>
              <w:right w:val="single" w:sz="6" w:space="0" w:color="auto"/>
            </w:tcBorders>
            <w:shd w:val="clear" w:color="auto" w:fill="auto"/>
          </w:tcPr>
          <w:p w14:paraId="69595B5F" w14:textId="77777777" w:rsidR="002E4944" w:rsidRPr="002A0C6E" w:rsidRDefault="002E4944" w:rsidP="000D6854">
            <w:pPr>
              <w:ind w:left="-108"/>
              <w:jc w:val="center"/>
              <w:rPr>
                <w:b/>
                <w:sz w:val="22"/>
                <w:szCs w:val="22"/>
              </w:rPr>
            </w:pP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24133E14"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12" w:space="0" w:color="auto"/>
              <w:right w:val="single" w:sz="12" w:space="0" w:color="auto"/>
            </w:tcBorders>
            <w:shd w:val="clear" w:color="auto" w:fill="auto"/>
          </w:tcPr>
          <w:p w14:paraId="114154B1" w14:textId="77777777" w:rsidR="002E4944" w:rsidRPr="002A0C6E" w:rsidRDefault="002E4944" w:rsidP="000D6854">
            <w:pPr>
              <w:ind w:left="-108"/>
              <w:jc w:val="center"/>
              <w:rPr>
                <w:b/>
                <w:sz w:val="22"/>
                <w:szCs w:val="22"/>
              </w:rPr>
            </w:pPr>
            <w:r w:rsidRPr="002A0C6E">
              <w:rPr>
                <w:sz w:val="22"/>
                <w:szCs w:val="22"/>
              </w:rPr>
              <w:t>X</w:t>
            </w:r>
          </w:p>
        </w:tc>
      </w:tr>
      <w:tr w:rsidR="002E4944" w:rsidRPr="002A0C6E" w14:paraId="0B589683" w14:textId="77777777" w:rsidTr="000D6854">
        <w:trPr>
          <w:trHeight w:val="288"/>
        </w:trPr>
        <w:tc>
          <w:tcPr>
            <w:tcW w:w="538" w:type="dxa"/>
            <w:tcBorders>
              <w:top w:val="single" w:sz="12" w:space="0" w:color="auto"/>
              <w:left w:val="nil"/>
              <w:bottom w:val="single" w:sz="12" w:space="0" w:color="auto"/>
              <w:right w:val="nil"/>
            </w:tcBorders>
            <w:shd w:val="clear" w:color="auto" w:fill="auto"/>
          </w:tcPr>
          <w:p w14:paraId="4148A945" w14:textId="77777777" w:rsidR="002E4944" w:rsidRPr="002A0C6E" w:rsidRDefault="002E4944" w:rsidP="000D6854">
            <w:pPr>
              <w:jc w:val="center"/>
              <w:rPr>
                <w:sz w:val="22"/>
                <w:szCs w:val="22"/>
              </w:rPr>
            </w:pPr>
          </w:p>
        </w:tc>
        <w:tc>
          <w:tcPr>
            <w:tcW w:w="4262" w:type="dxa"/>
            <w:tcBorders>
              <w:top w:val="single" w:sz="12" w:space="0" w:color="auto"/>
              <w:left w:val="nil"/>
              <w:bottom w:val="single" w:sz="12" w:space="0" w:color="auto"/>
              <w:right w:val="nil"/>
            </w:tcBorders>
            <w:shd w:val="clear" w:color="auto" w:fill="auto"/>
          </w:tcPr>
          <w:p w14:paraId="1B92A2F2" w14:textId="77777777" w:rsidR="002E4944" w:rsidRPr="002A0C6E" w:rsidRDefault="002E4944" w:rsidP="000D6854">
            <w:pPr>
              <w:jc w:val="center"/>
              <w:rPr>
                <w:sz w:val="22"/>
                <w:szCs w:val="22"/>
              </w:rPr>
            </w:pPr>
          </w:p>
        </w:tc>
        <w:tc>
          <w:tcPr>
            <w:tcW w:w="1259" w:type="dxa"/>
            <w:tcBorders>
              <w:top w:val="single" w:sz="12" w:space="0" w:color="auto"/>
              <w:left w:val="nil"/>
              <w:bottom w:val="single" w:sz="12" w:space="0" w:color="auto"/>
              <w:right w:val="nil"/>
            </w:tcBorders>
            <w:shd w:val="clear" w:color="auto" w:fill="auto"/>
          </w:tcPr>
          <w:p w14:paraId="6381E073" w14:textId="77777777" w:rsidR="002E4944" w:rsidRPr="002A0C6E" w:rsidRDefault="002E4944" w:rsidP="000D6854">
            <w:pPr>
              <w:ind w:left="-108"/>
              <w:jc w:val="center"/>
              <w:rPr>
                <w:b/>
                <w:sz w:val="22"/>
                <w:szCs w:val="22"/>
              </w:rPr>
            </w:pPr>
          </w:p>
        </w:tc>
        <w:tc>
          <w:tcPr>
            <w:tcW w:w="1346" w:type="dxa"/>
            <w:tcBorders>
              <w:top w:val="single" w:sz="12" w:space="0" w:color="auto"/>
              <w:left w:val="nil"/>
              <w:bottom w:val="single" w:sz="12" w:space="0" w:color="auto"/>
              <w:right w:val="nil"/>
            </w:tcBorders>
            <w:shd w:val="clear" w:color="auto" w:fill="auto"/>
          </w:tcPr>
          <w:p w14:paraId="088C8102" w14:textId="77777777" w:rsidR="002E4944" w:rsidRPr="002A0C6E" w:rsidRDefault="002E4944" w:rsidP="000D6854">
            <w:pPr>
              <w:ind w:left="-108"/>
              <w:jc w:val="center"/>
              <w:rPr>
                <w:b/>
                <w:sz w:val="22"/>
                <w:szCs w:val="22"/>
              </w:rPr>
            </w:pPr>
          </w:p>
        </w:tc>
        <w:tc>
          <w:tcPr>
            <w:tcW w:w="1259" w:type="dxa"/>
            <w:tcBorders>
              <w:top w:val="single" w:sz="12" w:space="0" w:color="auto"/>
              <w:left w:val="nil"/>
              <w:bottom w:val="single" w:sz="12" w:space="0" w:color="auto"/>
              <w:right w:val="nil"/>
            </w:tcBorders>
            <w:shd w:val="clear" w:color="auto" w:fill="auto"/>
          </w:tcPr>
          <w:p w14:paraId="113DEC6A" w14:textId="77777777" w:rsidR="002E4944" w:rsidRPr="002A0C6E" w:rsidRDefault="002E4944" w:rsidP="000D6854">
            <w:pPr>
              <w:ind w:left="-108"/>
              <w:jc w:val="center"/>
              <w:rPr>
                <w:b/>
                <w:sz w:val="22"/>
                <w:szCs w:val="22"/>
              </w:rPr>
            </w:pPr>
          </w:p>
        </w:tc>
        <w:tc>
          <w:tcPr>
            <w:tcW w:w="1326" w:type="dxa"/>
            <w:tcBorders>
              <w:top w:val="single" w:sz="12" w:space="0" w:color="auto"/>
              <w:left w:val="nil"/>
              <w:bottom w:val="single" w:sz="12" w:space="0" w:color="auto"/>
              <w:right w:val="nil"/>
            </w:tcBorders>
            <w:shd w:val="clear" w:color="auto" w:fill="auto"/>
          </w:tcPr>
          <w:p w14:paraId="0FA36B50" w14:textId="77777777" w:rsidR="002E4944" w:rsidRPr="002A0C6E" w:rsidRDefault="002E4944" w:rsidP="000D6854">
            <w:pPr>
              <w:ind w:left="-108"/>
              <w:jc w:val="center"/>
              <w:rPr>
                <w:b/>
                <w:sz w:val="22"/>
                <w:szCs w:val="22"/>
              </w:rPr>
            </w:pPr>
          </w:p>
        </w:tc>
      </w:tr>
      <w:tr w:rsidR="002E4944" w:rsidRPr="002A0C6E" w14:paraId="4733CCEE" w14:textId="77777777" w:rsidTr="000D6854">
        <w:trPr>
          <w:trHeight w:val="288"/>
        </w:trPr>
        <w:tc>
          <w:tcPr>
            <w:tcW w:w="538" w:type="dxa"/>
            <w:tcBorders>
              <w:top w:val="single" w:sz="12" w:space="0" w:color="auto"/>
              <w:left w:val="single" w:sz="12" w:space="0" w:color="auto"/>
              <w:bottom w:val="single" w:sz="6" w:space="0" w:color="auto"/>
              <w:right w:val="single" w:sz="6" w:space="0" w:color="auto"/>
            </w:tcBorders>
            <w:shd w:val="clear" w:color="auto" w:fill="E6E6E6"/>
          </w:tcPr>
          <w:p w14:paraId="6092C6C7" w14:textId="77777777" w:rsidR="002E4944" w:rsidRPr="002A0C6E" w:rsidRDefault="002E4944" w:rsidP="000D6854">
            <w:pPr>
              <w:jc w:val="center"/>
              <w:rPr>
                <w:sz w:val="22"/>
                <w:szCs w:val="22"/>
              </w:rPr>
            </w:pPr>
            <w:r w:rsidRPr="002A0C6E">
              <w:rPr>
                <w:b/>
                <w:sz w:val="22"/>
                <w:szCs w:val="22"/>
              </w:rPr>
              <w:t>4</w:t>
            </w:r>
          </w:p>
        </w:tc>
        <w:tc>
          <w:tcPr>
            <w:tcW w:w="4262" w:type="dxa"/>
            <w:tcBorders>
              <w:top w:val="single" w:sz="12" w:space="0" w:color="auto"/>
              <w:left w:val="single" w:sz="6" w:space="0" w:color="auto"/>
              <w:bottom w:val="single" w:sz="6" w:space="0" w:color="auto"/>
              <w:right w:val="single" w:sz="6" w:space="0" w:color="auto"/>
            </w:tcBorders>
            <w:shd w:val="clear" w:color="auto" w:fill="E6E6E6"/>
          </w:tcPr>
          <w:p w14:paraId="79E09A0E" w14:textId="77777777" w:rsidR="002E4944" w:rsidRPr="002A0C6E" w:rsidRDefault="002E4944" w:rsidP="000D6854">
            <w:pPr>
              <w:jc w:val="center"/>
              <w:rPr>
                <w:b/>
                <w:sz w:val="22"/>
                <w:szCs w:val="22"/>
              </w:rPr>
            </w:pPr>
            <w:r w:rsidRPr="002A0C6E">
              <w:rPr>
                <w:b/>
                <w:sz w:val="22"/>
                <w:szCs w:val="22"/>
              </w:rPr>
              <w:t>Outcome #4 – Socially Adept</w:t>
            </w:r>
          </w:p>
          <w:p w14:paraId="3882FC27" w14:textId="77777777" w:rsidR="002E4944" w:rsidRPr="002A0C6E" w:rsidRDefault="002E4944" w:rsidP="000D6854">
            <w:pPr>
              <w:rPr>
                <w:sz w:val="22"/>
                <w:szCs w:val="22"/>
              </w:rPr>
            </w:pPr>
            <w:r w:rsidRPr="002A0C6E">
              <w:rPr>
                <w:sz w:val="22"/>
                <w:szCs w:val="22"/>
              </w:rPr>
              <w:t>Proficiencies/Capacities</w:t>
            </w: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141041C2" w14:textId="77777777" w:rsidR="002E4944" w:rsidRPr="002A0C6E" w:rsidRDefault="002E4944" w:rsidP="000D6854">
            <w:pPr>
              <w:ind w:left="-108"/>
              <w:jc w:val="center"/>
              <w:rPr>
                <w:sz w:val="22"/>
                <w:szCs w:val="22"/>
              </w:rPr>
            </w:pPr>
          </w:p>
        </w:tc>
        <w:tc>
          <w:tcPr>
            <w:tcW w:w="1346" w:type="dxa"/>
            <w:tcBorders>
              <w:top w:val="single" w:sz="12" w:space="0" w:color="auto"/>
              <w:left w:val="single" w:sz="6" w:space="0" w:color="auto"/>
              <w:bottom w:val="single" w:sz="6" w:space="0" w:color="auto"/>
              <w:right w:val="single" w:sz="6" w:space="0" w:color="auto"/>
            </w:tcBorders>
            <w:shd w:val="clear" w:color="auto" w:fill="E6E6E6"/>
          </w:tcPr>
          <w:p w14:paraId="4EB75DEE" w14:textId="77777777" w:rsidR="002E4944" w:rsidRPr="002A0C6E" w:rsidRDefault="002E4944" w:rsidP="000D6854">
            <w:pPr>
              <w:ind w:left="-108"/>
              <w:jc w:val="center"/>
              <w:rPr>
                <w:sz w:val="22"/>
                <w:szCs w:val="22"/>
              </w:rPr>
            </w:pPr>
          </w:p>
        </w:tc>
        <w:tc>
          <w:tcPr>
            <w:tcW w:w="1259" w:type="dxa"/>
            <w:tcBorders>
              <w:top w:val="single" w:sz="12" w:space="0" w:color="auto"/>
              <w:left w:val="single" w:sz="6" w:space="0" w:color="auto"/>
              <w:bottom w:val="single" w:sz="6" w:space="0" w:color="auto"/>
              <w:right w:val="single" w:sz="6" w:space="0" w:color="auto"/>
            </w:tcBorders>
            <w:shd w:val="clear" w:color="auto" w:fill="E6E6E6"/>
          </w:tcPr>
          <w:p w14:paraId="6B9B64FA" w14:textId="77777777" w:rsidR="002E4944" w:rsidRPr="002A0C6E" w:rsidRDefault="002E4944" w:rsidP="000D6854">
            <w:pPr>
              <w:ind w:left="-108"/>
              <w:jc w:val="center"/>
              <w:rPr>
                <w:sz w:val="22"/>
                <w:szCs w:val="22"/>
              </w:rPr>
            </w:pPr>
          </w:p>
        </w:tc>
        <w:tc>
          <w:tcPr>
            <w:tcW w:w="1326" w:type="dxa"/>
            <w:tcBorders>
              <w:top w:val="single" w:sz="12" w:space="0" w:color="auto"/>
              <w:left w:val="single" w:sz="6" w:space="0" w:color="auto"/>
              <w:bottom w:val="single" w:sz="6" w:space="0" w:color="auto"/>
              <w:right w:val="single" w:sz="12" w:space="0" w:color="auto"/>
            </w:tcBorders>
            <w:shd w:val="clear" w:color="auto" w:fill="E6E6E6"/>
          </w:tcPr>
          <w:p w14:paraId="437DABC7" w14:textId="77777777" w:rsidR="002E4944" w:rsidRPr="002A0C6E" w:rsidRDefault="002E4944" w:rsidP="000D6854">
            <w:pPr>
              <w:ind w:left="-108"/>
              <w:jc w:val="center"/>
              <w:rPr>
                <w:sz w:val="22"/>
                <w:szCs w:val="22"/>
              </w:rPr>
            </w:pPr>
          </w:p>
        </w:tc>
      </w:tr>
      <w:tr w:rsidR="002E4944" w:rsidRPr="002A0C6E" w14:paraId="39578B5A"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2949A5EC" w14:textId="77777777" w:rsidR="002E4944" w:rsidRPr="002A0C6E" w:rsidRDefault="002E4944" w:rsidP="000D6854">
            <w:pPr>
              <w:jc w:val="center"/>
              <w:rPr>
                <w:sz w:val="22"/>
                <w:szCs w:val="22"/>
              </w:rPr>
            </w:pPr>
            <w:r w:rsidRPr="002A0C6E">
              <w:rPr>
                <w:sz w:val="22"/>
                <w:szCs w:val="22"/>
              </w:rPr>
              <w:t>4A</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096F11F3" w14:textId="77777777" w:rsidR="002E4944" w:rsidRPr="002A0C6E" w:rsidRDefault="002E4944" w:rsidP="000D6854">
            <w:pPr>
              <w:rPr>
                <w:sz w:val="22"/>
                <w:szCs w:val="22"/>
              </w:rPr>
            </w:pPr>
            <w:r>
              <w:rPr>
                <w:sz w:val="22"/>
                <w:szCs w:val="22"/>
              </w:rPr>
              <w:t>Ethical reasoning and behavior</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5104822"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5CAC044F"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4E2E413C" w14:textId="77777777" w:rsidR="002E4944" w:rsidRPr="002A0C6E" w:rsidRDefault="002E4944" w:rsidP="000D6854">
            <w:pPr>
              <w:ind w:left="-108"/>
              <w:jc w:val="center"/>
              <w:rPr>
                <w:sz w:val="22"/>
                <w:szCs w:val="22"/>
              </w:rPr>
            </w:pPr>
            <w:r>
              <w:rPr>
                <w:sz w:val="22"/>
                <w:szCs w:val="22"/>
              </w:rPr>
              <w:t>X</w:t>
            </w: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5F898245" w14:textId="77777777" w:rsidR="002E4944" w:rsidRPr="002A0C6E" w:rsidRDefault="002E4944" w:rsidP="000D6854">
            <w:pPr>
              <w:ind w:left="-108"/>
              <w:jc w:val="center"/>
              <w:rPr>
                <w:sz w:val="22"/>
                <w:szCs w:val="22"/>
              </w:rPr>
            </w:pPr>
          </w:p>
        </w:tc>
      </w:tr>
      <w:tr w:rsidR="002E4944" w:rsidRPr="002A0C6E" w14:paraId="26DEB4E1"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6E89BFF4" w14:textId="77777777" w:rsidR="002E4944" w:rsidRPr="002A0C6E" w:rsidRDefault="002E4944" w:rsidP="000D6854">
            <w:pPr>
              <w:jc w:val="center"/>
              <w:rPr>
                <w:sz w:val="22"/>
                <w:szCs w:val="22"/>
              </w:rPr>
            </w:pPr>
            <w:r w:rsidRPr="002A0C6E">
              <w:rPr>
                <w:sz w:val="22"/>
                <w:szCs w:val="22"/>
              </w:rPr>
              <w:t>4B</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3595DFB0" w14:textId="77777777" w:rsidR="002E4944" w:rsidRPr="002A0C6E" w:rsidRDefault="002E4944" w:rsidP="000D6854">
            <w:pPr>
              <w:rPr>
                <w:sz w:val="22"/>
                <w:szCs w:val="22"/>
              </w:rPr>
            </w:pPr>
            <w:r w:rsidRPr="002A0C6E">
              <w:rPr>
                <w:sz w:val="22"/>
                <w:szCs w:val="22"/>
              </w:rPr>
              <w:t>Inte</w:t>
            </w:r>
            <w:r>
              <w:rPr>
                <w:sz w:val="22"/>
                <w:szCs w:val="22"/>
              </w:rPr>
              <w:t>rcultural knowledge and engagement</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51B33A14" w14:textId="77777777" w:rsidR="002E4944" w:rsidRPr="002A0C6E" w:rsidRDefault="002E4944" w:rsidP="000D6854">
            <w:pPr>
              <w:ind w:left="-108"/>
              <w:jc w:val="center"/>
              <w:rPr>
                <w:b/>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63C7F49E" w14:textId="77777777" w:rsidR="002E4944" w:rsidRPr="002A0C6E" w:rsidRDefault="002E4944" w:rsidP="000D6854">
            <w:pPr>
              <w:ind w:left="-108"/>
              <w:jc w:val="center"/>
              <w:rPr>
                <w:b/>
                <w:sz w:val="22"/>
                <w:szCs w:val="22"/>
              </w:rPr>
            </w:pP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09004C0F"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6B729C2F" w14:textId="77777777" w:rsidR="002E4944" w:rsidRPr="002E4944" w:rsidRDefault="002E4944" w:rsidP="000D6854">
            <w:pPr>
              <w:ind w:left="-108"/>
              <w:jc w:val="center"/>
              <w:rPr>
                <w:sz w:val="22"/>
                <w:szCs w:val="22"/>
              </w:rPr>
            </w:pPr>
            <w:r w:rsidRPr="002E4944">
              <w:rPr>
                <w:sz w:val="22"/>
                <w:szCs w:val="22"/>
              </w:rPr>
              <w:t>X</w:t>
            </w:r>
          </w:p>
        </w:tc>
      </w:tr>
      <w:tr w:rsidR="002E4944" w:rsidRPr="002A0C6E" w14:paraId="606341FE" w14:textId="77777777" w:rsidTr="000D6854">
        <w:trPr>
          <w:trHeight w:val="288"/>
        </w:trPr>
        <w:tc>
          <w:tcPr>
            <w:tcW w:w="538" w:type="dxa"/>
            <w:tcBorders>
              <w:top w:val="single" w:sz="6" w:space="0" w:color="auto"/>
              <w:left w:val="single" w:sz="12" w:space="0" w:color="auto"/>
              <w:bottom w:val="single" w:sz="6" w:space="0" w:color="auto"/>
              <w:right w:val="single" w:sz="6" w:space="0" w:color="auto"/>
            </w:tcBorders>
            <w:shd w:val="clear" w:color="auto" w:fill="auto"/>
          </w:tcPr>
          <w:p w14:paraId="48CDF4AE" w14:textId="77777777" w:rsidR="002E4944" w:rsidRPr="002A0C6E" w:rsidRDefault="002E4944" w:rsidP="000D6854">
            <w:pPr>
              <w:jc w:val="center"/>
              <w:rPr>
                <w:sz w:val="22"/>
                <w:szCs w:val="22"/>
              </w:rPr>
            </w:pPr>
            <w:r w:rsidRPr="002A0C6E">
              <w:rPr>
                <w:sz w:val="22"/>
                <w:szCs w:val="22"/>
              </w:rPr>
              <w:t>4C</w:t>
            </w:r>
          </w:p>
        </w:tc>
        <w:tc>
          <w:tcPr>
            <w:tcW w:w="4262" w:type="dxa"/>
            <w:tcBorders>
              <w:top w:val="single" w:sz="6" w:space="0" w:color="auto"/>
              <w:left w:val="single" w:sz="6" w:space="0" w:color="auto"/>
              <w:bottom w:val="single" w:sz="6" w:space="0" w:color="auto"/>
              <w:right w:val="single" w:sz="6" w:space="0" w:color="auto"/>
            </w:tcBorders>
            <w:shd w:val="clear" w:color="auto" w:fill="auto"/>
          </w:tcPr>
          <w:p w14:paraId="203081FE" w14:textId="77777777" w:rsidR="002E4944" w:rsidRPr="002A0C6E" w:rsidRDefault="002E4944" w:rsidP="000D6854">
            <w:pPr>
              <w:rPr>
                <w:b/>
                <w:sz w:val="22"/>
                <w:szCs w:val="22"/>
              </w:rPr>
            </w:pPr>
            <w:r>
              <w:rPr>
                <w:sz w:val="22"/>
                <w:szCs w:val="22"/>
              </w:rPr>
              <w:t>Written and Oral Communication</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7FF7AB63" w14:textId="77777777" w:rsidR="002E4944" w:rsidRPr="00BA62C6" w:rsidRDefault="002E4944" w:rsidP="000D6854">
            <w:pPr>
              <w:ind w:left="-108"/>
              <w:jc w:val="center"/>
              <w:rPr>
                <w:sz w:val="22"/>
                <w:szCs w:val="22"/>
              </w:rPr>
            </w:pPr>
          </w:p>
        </w:tc>
        <w:tc>
          <w:tcPr>
            <w:tcW w:w="1346" w:type="dxa"/>
            <w:tcBorders>
              <w:top w:val="single" w:sz="6" w:space="0" w:color="auto"/>
              <w:left w:val="single" w:sz="6" w:space="0" w:color="auto"/>
              <w:bottom w:val="single" w:sz="6" w:space="0" w:color="auto"/>
              <w:right w:val="single" w:sz="6" w:space="0" w:color="auto"/>
            </w:tcBorders>
            <w:shd w:val="clear" w:color="auto" w:fill="auto"/>
          </w:tcPr>
          <w:p w14:paraId="5B76E50E" w14:textId="77777777" w:rsidR="002E4944" w:rsidRPr="000B272B" w:rsidRDefault="002E4944" w:rsidP="000D6854">
            <w:pPr>
              <w:ind w:left="-108"/>
              <w:jc w:val="center"/>
              <w:rPr>
                <w:sz w:val="22"/>
                <w:szCs w:val="22"/>
              </w:rPr>
            </w:pPr>
            <w:r>
              <w:rPr>
                <w:sz w:val="22"/>
                <w:szCs w:val="22"/>
              </w:rPr>
              <w:t>X</w:t>
            </w:r>
          </w:p>
        </w:tc>
        <w:tc>
          <w:tcPr>
            <w:tcW w:w="1259" w:type="dxa"/>
            <w:tcBorders>
              <w:top w:val="single" w:sz="6" w:space="0" w:color="auto"/>
              <w:left w:val="single" w:sz="6" w:space="0" w:color="auto"/>
              <w:bottom w:val="single" w:sz="6" w:space="0" w:color="auto"/>
              <w:right w:val="single" w:sz="6" w:space="0" w:color="auto"/>
            </w:tcBorders>
            <w:shd w:val="clear" w:color="auto" w:fill="auto"/>
          </w:tcPr>
          <w:p w14:paraId="7B3E4018" w14:textId="77777777" w:rsidR="002E4944" w:rsidRPr="002A0C6E" w:rsidRDefault="002E4944" w:rsidP="000D6854">
            <w:pPr>
              <w:ind w:left="-108"/>
              <w:jc w:val="center"/>
              <w:rPr>
                <w:b/>
                <w:sz w:val="22"/>
                <w:szCs w:val="22"/>
              </w:rPr>
            </w:pPr>
          </w:p>
        </w:tc>
        <w:tc>
          <w:tcPr>
            <w:tcW w:w="1326" w:type="dxa"/>
            <w:tcBorders>
              <w:top w:val="single" w:sz="6" w:space="0" w:color="auto"/>
              <w:left w:val="single" w:sz="6" w:space="0" w:color="auto"/>
              <w:bottom w:val="single" w:sz="6" w:space="0" w:color="auto"/>
              <w:right w:val="single" w:sz="12" w:space="0" w:color="auto"/>
            </w:tcBorders>
            <w:shd w:val="clear" w:color="auto" w:fill="auto"/>
          </w:tcPr>
          <w:p w14:paraId="1E2DDC25" w14:textId="77777777" w:rsidR="002E4944" w:rsidRPr="002A0C6E" w:rsidRDefault="002E4944" w:rsidP="000D6854">
            <w:pPr>
              <w:ind w:left="-108"/>
              <w:jc w:val="center"/>
              <w:rPr>
                <w:b/>
                <w:sz w:val="22"/>
                <w:szCs w:val="22"/>
              </w:rPr>
            </w:pPr>
          </w:p>
        </w:tc>
      </w:tr>
      <w:tr w:rsidR="002E4944" w:rsidRPr="002A0C6E" w14:paraId="43AD4400" w14:textId="77777777" w:rsidTr="000D6854">
        <w:trPr>
          <w:trHeight w:val="288"/>
        </w:trPr>
        <w:tc>
          <w:tcPr>
            <w:tcW w:w="538" w:type="dxa"/>
            <w:tcBorders>
              <w:top w:val="single" w:sz="6" w:space="0" w:color="auto"/>
              <w:left w:val="single" w:sz="12" w:space="0" w:color="auto"/>
              <w:bottom w:val="single" w:sz="12" w:space="0" w:color="auto"/>
              <w:right w:val="single" w:sz="6" w:space="0" w:color="auto"/>
            </w:tcBorders>
            <w:shd w:val="clear" w:color="auto" w:fill="auto"/>
          </w:tcPr>
          <w:p w14:paraId="5AE7A336" w14:textId="77777777" w:rsidR="002E4944" w:rsidRPr="002A0C6E" w:rsidRDefault="002E4944" w:rsidP="000D6854">
            <w:pPr>
              <w:jc w:val="center"/>
              <w:rPr>
                <w:sz w:val="22"/>
                <w:szCs w:val="22"/>
              </w:rPr>
            </w:pPr>
            <w:r w:rsidRPr="002A0C6E">
              <w:rPr>
                <w:sz w:val="22"/>
                <w:szCs w:val="22"/>
              </w:rPr>
              <w:t>4</w:t>
            </w:r>
            <w:r>
              <w:rPr>
                <w:sz w:val="22"/>
                <w:szCs w:val="22"/>
              </w:rPr>
              <w:t>D</w:t>
            </w:r>
          </w:p>
        </w:tc>
        <w:tc>
          <w:tcPr>
            <w:tcW w:w="4262" w:type="dxa"/>
            <w:tcBorders>
              <w:top w:val="single" w:sz="6" w:space="0" w:color="auto"/>
              <w:left w:val="single" w:sz="6" w:space="0" w:color="auto"/>
              <w:bottom w:val="single" w:sz="12" w:space="0" w:color="auto"/>
              <w:right w:val="single" w:sz="6" w:space="0" w:color="auto"/>
            </w:tcBorders>
            <w:shd w:val="clear" w:color="auto" w:fill="auto"/>
          </w:tcPr>
          <w:p w14:paraId="036D24B7" w14:textId="77777777" w:rsidR="002E4944" w:rsidRPr="002A0C6E" w:rsidRDefault="002E4944" w:rsidP="000D6854">
            <w:pPr>
              <w:rPr>
                <w:sz w:val="22"/>
                <w:szCs w:val="22"/>
              </w:rPr>
            </w:pPr>
            <w:r w:rsidRPr="002A0C6E">
              <w:rPr>
                <w:sz w:val="22"/>
                <w:szCs w:val="22"/>
              </w:rPr>
              <w:t>Leadership capacity</w:t>
            </w: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0D2628A5" w14:textId="77777777" w:rsidR="002E4944" w:rsidRPr="002A0C6E" w:rsidRDefault="002E4944" w:rsidP="000D6854">
            <w:pPr>
              <w:ind w:left="-108"/>
              <w:jc w:val="center"/>
              <w:rPr>
                <w:sz w:val="22"/>
                <w:szCs w:val="22"/>
              </w:rPr>
            </w:pPr>
          </w:p>
        </w:tc>
        <w:tc>
          <w:tcPr>
            <w:tcW w:w="1346" w:type="dxa"/>
            <w:tcBorders>
              <w:top w:val="single" w:sz="6" w:space="0" w:color="auto"/>
              <w:left w:val="single" w:sz="6" w:space="0" w:color="auto"/>
              <w:bottom w:val="single" w:sz="12" w:space="0" w:color="auto"/>
              <w:right w:val="single" w:sz="6" w:space="0" w:color="auto"/>
            </w:tcBorders>
            <w:shd w:val="clear" w:color="auto" w:fill="auto"/>
          </w:tcPr>
          <w:p w14:paraId="0BF20335" w14:textId="77777777" w:rsidR="002E4944" w:rsidRPr="002A0C6E" w:rsidRDefault="002E4944" w:rsidP="000D6854">
            <w:pPr>
              <w:ind w:left="-108"/>
              <w:jc w:val="center"/>
              <w:rPr>
                <w:sz w:val="22"/>
                <w:szCs w:val="22"/>
              </w:rPr>
            </w:pPr>
          </w:p>
        </w:tc>
        <w:tc>
          <w:tcPr>
            <w:tcW w:w="1259" w:type="dxa"/>
            <w:tcBorders>
              <w:top w:val="single" w:sz="6" w:space="0" w:color="auto"/>
              <w:left w:val="single" w:sz="6" w:space="0" w:color="auto"/>
              <w:bottom w:val="single" w:sz="12" w:space="0" w:color="auto"/>
              <w:right w:val="single" w:sz="6" w:space="0" w:color="auto"/>
            </w:tcBorders>
            <w:shd w:val="clear" w:color="auto" w:fill="auto"/>
          </w:tcPr>
          <w:p w14:paraId="5E71C3BF" w14:textId="498137E7" w:rsidR="002E4944" w:rsidRPr="002A0C6E" w:rsidRDefault="0076170E" w:rsidP="000D6854">
            <w:pPr>
              <w:ind w:left="-108"/>
              <w:jc w:val="center"/>
              <w:rPr>
                <w:sz w:val="22"/>
                <w:szCs w:val="22"/>
              </w:rPr>
            </w:pPr>
            <w:ins w:id="257" w:author="Drew Howell [2]" w:date="2020-08-13T15:43:00Z">
              <w:r>
                <w:rPr>
                  <w:sz w:val="22"/>
                  <w:szCs w:val="22"/>
                </w:rPr>
                <w:t>X</w:t>
              </w:r>
            </w:ins>
          </w:p>
        </w:tc>
        <w:tc>
          <w:tcPr>
            <w:tcW w:w="1326" w:type="dxa"/>
            <w:tcBorders>
              <w:top w:val="single" w:sz="6" w:space="0" w:color="auto"/>
              <w:left w:val="single" w:sz="6" w:space="0" w:color="auto"/>
              <w:bottom w:val="single" w:sz="12" w:space="0" w:color="auto"/>
              <w:right w:val="single" w:sz="12" w:space="0" w:color="auto"/>
            </w:tcBorders>
            <w:shd w:val="clear" w:color="auto" w:fill="auto"/>
          </w:tcPr>
          <w:p w14:paraId="4D6F58C4" w14:textId="77777777" w:rsidR="002E4944" w:rsidRPr="002A0C6E" w:rsidRDefault="002E4944" w:rsidP="000D6854">
            <w:pPr>
              <w:ind w:left="-108"/>
              <w:jc w:val="center"/>
              <w:rPr>
                <w:sz w:val="22"/>
                <w:szCs w:val="22"/>
              </w:rPr>
            </w:pPr>
            <w:del w:id="258" w:author="Drew Howell [2]" w:date="2020-08-13T15:43:00Z">
              <w:r w:rsidDel="0076170E">
                <w:rPr>
                  <w:sz w:val="22"/>
                  <w:szCs w:val="22"/>
                </w:rPr>
                <w:delText>X</w:delText>
              </w:r>
            </w:del>
          </w:p>
        </w:tc>
      </w:tr>
    </w:tbl>
    <w:p w14:paraId="691683F2" w14:textId="77777777" w:rsidR="002E4944" w:rsidRPr="00002E35" w:rsidRDefault="002E4944" w:rsidP="002E4944">
      <w:pPr>
        <w:pStyle w:val="BodyTextIndent3"/>
        <w:ind w:left="0" w:right="-360"/>
        <w:jc w:val="right"/>
        <w:rPr>
          <w:sz w:val="22"/>
          <w:szCs w:val="22"/>
        </w:rPr>
      </w:pPr>
      <w:r>
        <w:t>(Revised 12/28/17</w:t>
      </w:r>
      <w:r w:rsidRPr="00937729">
        <w:t>)</w:t>
      </w:r>
    </w:p>
    <w:p w14:paraId="1FD0D3DA" w14:textId="77777777" w:rsidR="00CA74A1" w:rsidRDefault="00CA74A1" w:rsidP="002E4944">
      <w:pPr>
        <w:ind w:left="720" w:hanging="720"/>
      </w:pPr>
    </w:p>
    <w:sectPr w:rsidR="00CA74A1" w:rsidSect="0058105F">
      <w:footerReference w:type="even" r:id="rId12"/>
      <w:footerReference w:type="default" r:id="rId13"/>
      <w:footerReference w:type="first" r:id="rId14"/>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1BE01" w14:textId="77777777" w:rsidR="00A1467A" w:rsidRDefault="00A1467A">
      <w:r>
        <w:separator/>
      </w:r>
    </w:p>
  </w:endnote>
  <w:endnote w:type="continuationSeparator" w:id="0">
    <w:p w14:paraId="60F77BA6" w14:textId="77777777" w:rsidR="00A1467A" w:rsidRDefault="00A1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TimesNewRomanPSMT">
    <w:charset w:val="00"/>
    <w:family w:val="auto"/>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B2A89" w14:textId="77777777" w:rsidR="001712CF" w:rsidRDefault="00DC0B2B">
    <w:pPr>
      <w:pStyle w:val="Footer"/>
      <w:framePr w:wrap="around" w:vAnchor="text" w:hAnchor="margin" w:xAlign="right" w:y="1"/>
      <w:rPr>
        <w:rStyle w:val="PageNumber"/>
      </w:rPr>
    </w:pPr>
    <w:r>
      <w:rPr>
        <w:rStyle w:val="PageNumber"/>
      </w:rPr>
      <w:fldChar w:fldCharType="begin"/>
    </w:r>
    <w:r w:rsidR="001712CF">
      <w:rPr>
        <w:rStyle w:val="PageNumber"/>
      </w:rPr>
      <w:instrText xml:space="preserve">PAGE  </w:instrText>
    </w:r>
    <w:r>
      <w:rPr>
        <w:rStyle w:val="PageNumber"/>
      </w:rPr>
      <w:fldChar w:fldCharType="separate"/>
    </w:r>
    <w:r w:rsidR="00387001">
      <w:rPr>
        <w:rStyle w:val="PageNumber"/>
        <w:noProof/>
      </w:rPr>
      <w:t>5</w:t>
    </w:r>
    <w:r>
      <w:rPr>
        <w:rStyle w:val="PageNumber"/>
      </w:rPr>
      <w:fldChar w:fldCharType="end"/>
    </w:r>
  </w:p>
  <w:p w14:paraId="234B9FCA" w14:textId="77777777" w:rsidR="001712CF" w:rsidRDefault="001712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15F0" w14:textId="1D97B315" w:rsidR="00EB4D04" w:rsidRPr="0058105F" w:rsidRDefault="00EB4D04" w:rsidP="00EB4D04">
    <w:pPr>
      <w:pStyle w:val="Footer"/>
      <w:tabs>
        <w:tab w:val="clear" w:pos="4320"/>
        <w:tab w:val="clear" w:pos="8640"/>
        <w:tab w:val="center" w:pos="5400"/>
        <w:tab w:val="right" w:pos="9360"/>
      </w:tabs>
      <w:rPr>
        <w:sz w:val="16"/>
        <w:szCs w:val="16"/>
      </w:rPr>
    </w:pPr>
    <w:bookmarkStart w:id="259" w:name="OLE_LINK1"/>
    <w:r>
      <w:rPr>
        <w:sz w:val="16"/>
        <w:szCs w:val="16"/>
      </w:rPr>
      <w:t>C</w:t>
    </w:r>
    <w:r w:rsidR="002613F3">
      <w:rPr>
        <w:sz w:val="16"/>
        <w:szCs w:val="16"/>
      </w:rPr>
      <w:t>SC 201—</w:t>
    </w:r>
    <w:r w:rsidR="0058105F">
      <w:rPr>
        <w:sz w:val="16"/>
        <w:szCs w:val="16"/>
      </w:rPr>
      <w:t xml:space="preserve">Latest Revision: </w:t>
    </w:r>
    <w:r w:rsidR="0058105F">
      <w:rPr>
        <w:sz w:val="16"/>
        <w:szCs w:val="16"/>
      </w:rPr>
      <w:fldChar w:fldCharType="begin"/>
    </w:r>
    <w:r w:rsidR="0058105F">
      <w:rPr>
        <w:sz w:val="16"/>
        <w:szCs w:val="16"/>
      </w:rPr>
      <w:instrText xml:space="preserve"> DATE \@ "M/d/yyyy" </w:instrText>
    </w:r>
    <w:r w:rsidR="0058105F">
      <w:rPr>
        <w:sz w:val="16"/>
        <w:szCs w:val="16"/>
      </w:rPr>
      <w:fldChar w:fldCharType="separate"/>
    </w:r>
    <w:r w:rsidR="00094212">
      <w:rPr>
        <w:noProof/>
        <w:sz w:val="16"/>
        <w:szCs w:val="16"/>
      </w:rPr>
      <w:t>1/21/2021</w:t>
    </w:r>
    <w:r w:rsidR="0058105F">
      <w:rPr>
        <w:sz w:val="16"/>
        <w:szCs w:val="16"/>
      </w:rPr>
      <w:fldChar w:fldCharType="end"/>
    </w:r>
    <w:r>
      <w:rPr>
        <w:sz w:val="16"/>
        <w:szCs w:val="16"/>
      </w:rPr>
      <w:t xml:space="preserve"> </w:t>
    </w:r>
    <w:r>
      <w:rPr>
        <w:sz w:val="16"/>
        <w:szCs w:val="16"/>
      </w:rPr>
      <w:tab/>
    </w:r>
    <w:r>
      <w:rPr>
        <w:sz w:val="16"/>
        <w:szCs w:val="16"/>
      </w:rPr>
      <w:tab/>
    </w:r>
    <w:r w:rsidRPr="0058105F">
      <w:rPr>
        <w:sz w:val="16"/>
        <w:szCs w:val="16"/>
      </w:rPr>
      <w:fldChar w:fldCharType="begin"/>
    </w:r>
    <w:r w:rsidRPr="0058105F">
      <w:rPr>
        <w:sz w:val="16"/>
        <w:szCs w:val="16"/>
      </w:rPr>
      <w:instrText xml:space="preserve">page </w:instrText>
    </w:r>
    <w:r w:rsidRPr="0058105F">
      <w:rPr>
        <w:sz w:val="16"/>
        <w:szCs w:val="16"/>
      </w:rPr>
      <w:fldChar w:fldCharType="separate"/>
    </w:r>
    <w:r w:rsidR="00094212">
      <w:rPr>
        <w:noProof/>
        <w:sz w:val="16"/>
        <w:szCs w:val="16"/>
      </w:rPr>
      <w:t>2</w:t>
    </w:r>
    <w:r w:rsidRPr="0058105F">
      <w:rPr>
        <w:sz w:val="16"/>
        <w:szCs w:val="16"/>
      </w:rPr>
      <w:fldChar w:fldCharType="end"/>
    </w:r>
  </w:p>
  <w:p w14:paraId="6F5DBD3C" w14:textId="7692BB41" w:rsidR="00EB4D04" w:rsidRDefault="0058105F" w:rsidP="0058105F">
    <w:pPr>
      <w:pStyle w:val="Footer"/>
      <w:tabs>
        <w:tab w:val="clear" w:pos="4320"/>
        <w:tab w:val="clear" w:pos="8640"/>
        <w:tab w:val="center" w:pos="5400"/>
        <w:tab w:val="right" w:pos="9360"/>
      </w:tabs>
      <w:rPr>
        <w:sz w:val="16"/>
      </w:rPr>
    </w:pPr>
    <w:r>
      <w:rPr>
        <w:sz w:val="16"/>
        <w:szCs w:val="16"/>
      </w:rPr>
      <w:tab/>
      <w:t xml:space="preserve">              </w:t>
    </w:r>
    <w:r w:rsidR="00EB4D04">
      <w:rPr>
        <w:sz w:val="16"/>
      </w:rPr>
      <w:t>© Copyright Oral Roberts University 2017</w:t>
    </w:r>
    <w:r w:rsidR="002613F3">
      <w:rPr>
        <w:sz w:val="16"/>
      </w:rPr>
      <w:t>-2019</w:t>
    </w:r>
    <w:r w:rsidR="00EB4D04">
      <w:rPr>
        <w:sz w:val="16"/>
      </w:rPr>
      <w:t>.  All rights reserved.</w:t>
    </w:r>
    <w:bookmarkEnd w:id="259"/>
  </w:p>
  <w:p w14:paraId="7626ABC3" w14:textId="2AB1F93E" w:rsidR="0058105F" w:rsidRDefault="0058105F" w:rsidP="0058105F">
    <w:pPr>
      <w:pStyle w:val="Footer"/>
      <w:tabs>
        <w:tab w:val="clear" w:pos="4320"/>
        <w:tab w:val="clear" w:pos="8640"/>
        <w:tab w:val="center" w:pos="5400"/>
        <w:tab w:val="right" w:pos="9360"/>
      </w:tabs>
      <w:rPr>
        <w:sz w:val="16"/>
      </w:rPr>
    </w:pPr>
    <w:r>
      <w:rPr>
        <w:sz w:val="16"/>
      </w:rPr>
      <w:tab/>
    </w:r>
    <w:r>
      <w:rPr>
        <w:sz w:val="16"/>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822583"/>
      <w:docPartObj>
        <w:docPartGallery w:val="Page Numbers (Bottom of Page)"/>
        <w:docPartUnique/>
      </w:docPartObj>
    </w:sdtPr>
    <w:sdtEndPr>
      <w:rPr>
        <w:noProof/>
      </w:rPr>
    </w:sdtEndPr>
    <w:sdtContent>
      <w:p w14:paraId="2A0FA038" w14:textId="7617BFE3" w:rsidR="0058105F" w:rsidRDefault="0058105F">
        <w:pPr>
          <w:pStyle w:val="Footer"/>
          <w:jc w:val="right"/>
        </w:pPr>
        <w:r>
          <w:fldChar w:fldCharType="begin"/>
        </w:r>
        <w:r>
          <w:instrText xml:space="preserve"> PAGE   \* MERGEFORMAT </w:instrText>
        </w:r>
        <w:r>
          <w:fldChar w:fldCharType="separate"/>
        </w:r>
        <w:r w:rsidR="00094212">
          <w:rPr>
            <w:noProof/>
          </w:rPr>
          <w:t>1</w:t>
        </w:r>
        <w:r>
          <w:rPr>
            <w:noProof/>
          </w:rPr>
          <w:fldChar w:fldCharType="end"/>
        </w:r>
      </w:p>
    </w:sdtContent>
  </w:sdt>
  <w:p w14:paraId="5B714C0C" w14:textId="0D8D7E84" w:rsidR="0058105F" w:rsidRDefault="0098078A">
    <w:pPr>
      <w:pStyle w:val="Footer"/>
      <w:rPr>
        <w:sz w:val="16"/>
        <w:szCs w:val="16"/>
      </w:rPr>
    </w:pPr>
    <w:r>
      <w:rPr>
        <w:sz w:val="16"/>
        <w:szCs w:val="16"/>
      </w:rPr>
      <w:t xml:space="preserve">CSC 201—Latest Revision: </w:t>
    </w:r>
    <w:r>
      <w:rPr>
        <w:sz w:val="16"/>
        <w:szCs w:val="16"/>
      </w:rPr>
      <w:fldChar w:fldCharType="begin"/>
    </w:r>
    <w:r>
      <w:rPr>
        <w:sz w:val="16"/>
        <w:szCs w:val="16"/>
      </w:rPr>
      <w:instrText xml:space="preserve"> DATE \@ "M/d/yyyy" </w:instrText>
    </w:r>
    <w:r>
      <w:rPr>
        <w:sz w:val="16"/>
        <w:szCs w:val="16"/>
      </w:rPr>
      <w:fldChar w:fldCharType="separate"/>
    </w:r>
    <w:r w:rsidR="00094212">
      <w:rPr>
        <w:noProof/>
        <w:sz w:val="16"/>
        <w:szCs w:val="16"/>
      </w:rPr>
      <w:t>1/21/2021</w:t>
    </w:r>
    <w:r>
      <w:rPr>
        <w:sz w:val="16"/>
        <w:szCs w:val="16"/>
      </w:rPr>
      <w:fldChar w:fldCharType="end"/>
    </w:r>
  </w:p>
  <w:p w14:paraId="53119994" w14:textId="6C529DE5" w:rsidR="0098078A" w:rsidRDefault="0098078A" w:rsidP="0098078A">
    <w:pPr>
      <w:pStyle w:val="Footer"/>
      <w:jc w:val="center"/>
      <w:rPr>
        <w:sz w:val="16"/>
      </w:rPr>
    </w:pPr>
    <w:r>
      <w:rPr>
        <w:sz w:val="16"/>
      </w:rPr>
      <w:t xml:space="preserve">                                © Copyright Oral Roberts University 2010.  All rights reserved.</w:t>
    </w:r>
  </w:p>
  <w:p w14:paraId="26DD8E97" w14:textId="21C84473" w:rsidR="0098078A" w:rsidRDefault="0098078A" w:rsidP="0098078A">
    <w:pPr>
      <w:pStyle w:val="Footer"/>
      <w:tabs>
        <w:tab w:val="clear" w:pos="4320"/>
        <w:tab w:val="clear" w:pos="8640"/>
        <w:tab w:val="center" w:pos="5400"/>
        <w:tab w:val="right" w:pos="9360"/>
      </w:tabs>
      <w:rPr>
        <w:sz w:val="16"/>
      </w:rPr>
    </w:pPr>
    <w:r>
      <w:rPr>
        <w:sz w:val="16"/>
      </w:rPr>
      <w:t xml:space="preserve">  </w:t>
    </w:r>
    <w:r>
      <w:rPr>
        <w:sz w:val="16"/>
      </w:rPr>
      <w:tab/>
      <w:t xml:space="preserve">                           </w:t>
    </w:r>
    <w:r>
      <w:rPr>
        <w:sz w:val="16"/>
      </w:rPr>
      <w:tab/>
      <w:t xml:space="preserve"> (Fall 2019-SW)</w:t>
    </w:r>
  </w:p>
  <w:p w14:paraId="7EC82427" w14:textId="49B2962D" w:rsidR="0098078A" w:rsidRDefault="0098078A" w:rsidP="0098078A">
    <w:pPr>
      <w:pStyle w:val="Footer"/>
      <w:jc w:val="center"/>
    </w:pPr>
    <w:r>
      <w:rPr>
        <w:sz w:val="16"/>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41ED6" w14:textId="77777777" w:rsidR="00A1467A" w:rsidRDefault="00A1467A">
      <w:r>
        <w:separator/>
      </w:r>
    </w:p>
  </w:footnote>
  <w:footnote w:type="continuationSeparator" w:id="0">
    <w:p w14:paraId="0F03D29A" w14:textId="77777777" w:rsidR="00A1467A" w:rsidRDefault="00A146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D54"/>
    <w:multiLevelType w:val="hybridMultilevel"/>
    <w:tmpl w:val="FFBA4F74"/>
    <w:lvl w:ilvl="0" w:tplc="40265CAE">
      <w:start w:val="1"/>
      <w:numFmt w:val="decimal"/>
      <w:lvlText w:val="%1."/>
      <w:lvlJc w:val="left"/>
      <w:pPr>
        <w:ind w:left="1940" w:hanging="50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943901"/>
    <w:multiLevelType w:val="hybridMultilevel"/>
    <w:tmpl w:val="AD32F486"/>
    <w:lvl w:ilvl="0" w:tplc="0409000F">
      <w:start w:val="1"/>
      <w:numFmt w:val="decimal"/>
      <w:lvlText w:val="%1."/>
      <w:lvlJc w:val="left"/>
      <w:pPr>
        <w:ind w:left="720" w:hanging="360"/>
      </w:pPr>
    </w:lvl>
    <w:lvl w:ilvl="1" w:tplc="6C2C4860">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43B5"/>
    <w:multiLevelType w:val="hybridMultilevel"/>
    <w:tmpl w:val="D2269C04"/>
    <w:lvl w:ilvl="0" w:tplc="D8C225F0">
      <w:start w:val="3"/>
      <w:numFmt w:val="upperLetter"/>
      <w:lvlText w:val="%1."/>
      <w:lvlJc w:val="left"/>
      <w:pPr>
        <w:tabs>
          <w:tab w:val="num" w:pos="1290"/>
        </w:tabs>
        <w:ind w:left="1290" w:hanging="645"/>
      </w:pPr>
      <w:rPr>
        <w:rFonts w:hint="default"/>
      </w:r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3">
    <w:nsid w:val="1E6B2E86"/>
    <w:multiLevelType w:val="hybridMultilevel"/>
    <w:tmpl w:val="69E4E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9BEAF700">
      <w:start w:val="1"/>
      <w:numFmt w:val="decimal"/>
      <w:lvlText w:val="%3."/>
      <w:lvlJc w:val="left"/>
      <w:pPr>
        <w:ind w:left="1440" w:firstLine="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66996"/>
    <w:multiLevelType w:val="hybridMultilevel"/>
    <w:tmpl w:val="E7C407E8"/>
    <w:lvl w:ilvl="0" w:tplc="CF56A816">
      <w:start w:val="2"/>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212B38C7"/>
    <w:multiLevelType w:val="hybridMultilevel"/>
    <w:tmpl w:val="047423DE"/>
    <w:lvl w:ilvl="0" w:tplc="E7D6A016">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212E1386"/>
    <w:multiLevelType w:val="hybridMultilevel"/>
    <w:tmpl w:val="3AEA7CB4"/>
    <w:lvl w:ilvl="0" w:tplc="A47A6D7A">
      <w:start w:val="1"/>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2C8E07AA"/>
    <w:multiLevelType w:val="singleLevel"/>
    <w:tmpl w:val="5F98CB76"/>
    <w:lvl w:ilvl="0">
      <w:start w:val="4"/>
      <w:numFmt w:val="decimal"/>
      <w:lvlText w:val="%1."/>
      <w:lvlJc w:val="left"/>
      <w:pPr>
        <w:tabs>
          <w:tab w:val="num" w:pos="2010"/>
        </w:tabs>
        <w:ind w:left="2010" w:hanging="660"/>
      </w:pPr>
      <w:rPr>
        <w:rFonts w:hint="default"/>
      </w:rPr>
    </w:lvl>
  </w:abstractNum>
  <w:abstractNum w:abstractNumId="8">
    <w:nsid w:val="362D2D86"/>
    <w:multiLevelType w:val="singleLevel"/>
    <w:tmpl w:val="5FD024A8"/>
    <w:lvl w:ilvl="0">
      <w:start w:val="42"/>
      <w:numFmt w:val="decimal"/>
      <w:lvlText w:val="%1"/>
      <w:legacy w:legacy="1" w:legacySpace="0" w:legacyIndent="3600"/>
      <w:lvlJc w:val="left"/>
      <w:pPr>
        <w:ind w:left="5835" w:hanging="3600"/>
      </w:pPr>
    </w:lvl>
  </w:abstractNum>
  <w:abstractNum w:abstractNumId="9">
    <w:nsid w:val="367847A2"/>
    <w:multiLevelType w:val="hybridMultilevel"/>
    <w:tmpl w:val="6FFEF5B6"/>
    <w:lvl w:ilvl="0" w:tplc="FE86F2F6">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744316"/>
    <w:multiLevelType w:val="hybridMultilevel"/>
    <w:tmpl w:val="BBB2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10C43"/>
    <w:multiLevelType w:val="hybridMultilevel"/>
    <w:tmpl w:val="0742DAE6"/>
    <w:lvl w:ilvl="0" w:tplc="6554CCE6">
      <w:start w:val="1"/>
      <w:numFmt w:val="decimal"/>
      <w:lvlText w:val="%1."/>
      <w:lvlJc w:val="left"/>
      <w:pPr>
        <w:ind w:left="2163" w:hanging="72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2">
    <w:nsid w:val="4224193D"/>
    <w:multiLevelType w:val="hybridMultilevel"/>
    <w:tmpl w:val="D23E15AA"/>
    <w:lvl w:ilvl="0" w:tplc="04090015">
      <w:start w:val="2"/>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48C853DE"/>
    <w:multiLevelType w:val="hybridMultilevel"/>
    <w:tmpl w:val="7E8A035A"/>
    <w:lvl w:ilvl="0" w:tplc="4B86D5A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C69126A"/>
    <w:multiLevelType w:val="hybridMultilevel"/>
    <w:tmpl w:val="44980808"/>
    <w:lvl w:ilvl="0" w:tplc="CA4C45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21B82"/>
    <w:multiLevelType w:val="hybridMultilevel"/>
    <w:tmpl w:val="09B0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0C5AF0"/>
    <w:multiLevelType w:val="hybridMultilevel"/>
    <w:tmpl w:val="ED6A8DC6"/>
    <w:lvl w:ilvl="0" w:tplc="4B86D5A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39B3699"/>
    <w:multiLevelType w:val="hybridMultilevel"/>
    <w:tmpl w:val="970E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1440" w:firstLine="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A4909"/>
    <w:multiLevelType w:val="singleLevel"/>
    <w:tmpl w:val="54F814FC"/>
    <w:lvl w:ilvl="0">
      <w:start w:val="1"/>
      <w:numFmt w:val="upperLetter"/>
      <w:lvlText w:val="%1."/>
      <w:lvlJc w:val="left"/>
      <w:pPr>
        <w:tabs>
          <w:tab w:val="num" w:pos="1440"/>
        </w:tabs>
        <w:ind w:left="1440" w:hanging="720"/>
      </w:pPr>
      <w:rPr>
        <w:rFonts w:hint="default"/>
      </w:rPr>
    </w:lvl>
  </w:abstractNum>
  <w:abstractNum w:abstractNumId="19">
    <w:nsid w:val="62581AE1"/>
    <w:multiLevelType w:val="hybridMultilevel"/>
    <w:tmpl w:val="2C3A3ACA"/>
    <w:lvl w:ilvl="0" w:tplc="A2320024">
      <w:start w:val="1"/>
      <w:numFmt w:val="decimal"/>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2E52DBA"/>
    <w:multiLevelType w:val="multilevel"/>
    <w:tmpl w:val="8D6E4294"/>
    <w:lvl w:ilvl="0">
      <w:start w:val="4"/>
      <w:numFmt w:val="upperRoman"/>
      <w:lvlText w:val="%1."/>
      <w:lvlJc w:val="left"/>
      <w:pPr>
        <w:tabs>
          <w:tab w:val="num" w:pos="720"/>
        </w:tabs>
        <w:ind w:left="720" w:hanging="720"/>
      </w:pPr>
      <w:rPr>
        <w:rFonts w:hint="default"/>
        <w:b w:val="0"/>
        <w:i w:val="0"/>
      </w:rPr>
    </w:lvl>
    <w:lvl w:ilvl="1">
      <w:start w:val="1"/>
      <w:numFmt w:val="upperLetter"/>
      <w:lvlText w:val="%2."/>
      <w:lvlJc w:val="left"/>
      <w:pPr>
        <w:tabs>
          <w:tab w:val="num" w:pos="1440"/>
        </w:tabs>
        <w:ind w:left="1440" w:hanging="720"/>
      </w:pPr>
      <w:rPr>
        <w:rFonts w:hint="default"/>
      </w:rPr>
    </w:lvl>
    <w:lvl w:ilvl="2">
      <w:start w:val="2"/>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646118C1"/>
    <w:multiLevelType w:val="hybridMultilevel"/>
    <w:tmpl w:val="EF064C96"/>
    <w:lvl w:ilvl="0" w:tplc="B6D450B0">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58F371D"/>
    <w:multiLevelType w:val="hybridMultilevel"/>
    <w:tmpl w:val="2234A130"/>
    <w:lvl w:ilvl="0" w:tplc="4580968C">
      <w:start w:val="1"/>
      <w:numFmt w:val="lowerLetter"/>
      <w:lvlText w:val="%1."/>
      <w:lvlJc w:val="left"/>
      <w:pPr>
        <w:tabs>
          <w:tab w:val="num" w:pos="2160"/>
        </w:tabs>
        <w:ind w:left="21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9533613"/>
    <w:multiLevelType w:val="hybridMultilevel"/>
    <w:tmpl w:val="2C1ECD48"/>
    <w:lvl w:ilvl="0" w:tplc="D15C3E94">
      <w:start w:val="2"/>
      <w:numFmt w:val="upperLetter"/>
      <w:lvlText w:val="%1."/>
      <w:lvlJc w:val="left"/>
      <w:pPr>
        <w:tabs>
          <w:tab w:val="num" w:pos="1293"/>
        </w:tabs>
        <w:ind w:left="1293" w:hanging="645"/>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4">
    <w:nsid w:val="7B257CF7"/>
    <w:multiLevelType w:val="hybridMultilevel"/>
    <w:tmpl w:val="F83A7972"/>
    <w:lvl w:ilvl="0" w:tplc="A2703CF6">
      <w:start w:val="2"/>
      <w:numFmt w:val="decimal"/>
      <w:lvlText w:val="%1."/>
      <w:lvlJc w:val="left"/>
      <w:pPr>
        <w:tabs>
          <w:tab w:val="num" w:pos="2763"/>
        </w:tabs>
        <w:ind w:left="2763" w:hanging="660"/>
      </w:pPr>
      <w:rPr>
        <w:rFonts w:hint="default"/>
      </w:rPr>
    </w:lvl>
    <w:lvl w:ilvl="1" w:tplc="04090019" w:tentative="1">
      <w:start w:val="1"/>
      <w:numFmt w:val="lowerLetter"/>
      <w:lvlText w:val="%2."/>
      <w:lvlJc w:val="left"/>
      <w:pPr>
        <w:tabs>
          <w:tab w:val="num" w:pos="3183"/>
        </w:tabs>
        <w:ind w:left="3183" w:hanging="360"/>
      </w:pPr>
    </w:lvl>
    <w:lvl w:ilvl="2" w:tplc="0409001B" w:tentative="1">
      <w:start w:val="1"/>
      <w:numFmt w:val="lowerRoman"/>
      <w:lvlText w:val="%3."/>
      <w:lvlJc w:val="right"/>
      <w:pPr>
        <w:tabs>
          <w:tab w:val="num" w:pos="3903"/>
        </w:tabs>
        <w:ind w:left="3903" w:hanging="180"/>
      </w:pPr>
    </w:lvl>
    <w:lvl w:ilvl="3" w:tplc="0409000F" w:tentative="1">
      <w:start w:val="1"/>
      <w:numFmt w:val="decimal"/>
      <w:lvlText w:val="%4."/>
      <w:lvlJc w:val="left"/>
      <w:pPr>
        <w:tabs>
          <w:tab w:val="num" w:pos="4623"/>
        </w:tabs>
        <w:ind w:left="4623" w:hanging="360"/>
      </w:pPr>
    </w:lvl>
    <w:lvl w:ilvl="4" w:tplc="04090019" w:tentative="1">
      <w:start w:val="1"/>
      <w:numFmt w:val="lowerLetter"/>
      <w:lvlText w:val="%5."/>
      <w:lvlJc w:val="left"/>
      <w:pPr>
        <w:tabs>
          <w:tab w:val="num" w:pos="5343"/>
        </w:tabs>
        <w:ind w:left="5343" w:hanging="360"/>
      </w:pPr>
    </w:lvl>
    <w:lvl w:ilvl="5" w:tplc="0409001B" w:tentative="1">
      <w:start w:val="1"/>
      <w:numFmt w:val="lowerRoman"/>
      <w:lvlText w:val="%6."/>
      <w:lvlJc w:val="right"/>
      <w:pPr>
        <w:tabs>
          <w:tab w:val="num" w:pos="6063"/>
        </w:tabs>
        <w:ind w:left="6063" w:hanging="180"/>
      </w:pPr>
    </w:lvl>
    <w:lvl w:ilvl="6" w:tplc="0409000F" w:tentative="1">
      <w:start w:val="1"/>
      <w:numFmt w:val="decimal"/>
      <w:lvlText w:val="%7."/>
      <w:lvlJc w:val="left"/>
      <w:pPr>
        <w:tabs>
          <w:tab w:val="num" w:pos="6783"/>
        </w:tabs>
        <w:ind w:left="6783" w:hanging="360"/>
      </w:pPr>
    </w:lvl>
    <w:lvl w:ilvl="7" w:tplc="04090019" w:tentative="1">
      <w:start w:val="1"/>
      <w:numFmt w:val="lowerLetter"/>
      <w:lvlText w:val="%8."/>
      <w:lvlJc w:val="left"/>
      <w:pPr>
        <w:tabs>
          <w:tab w:val="num" w:pos="7503"/>
        </w:tabs>
        <w:ind w:left="7503" w:hanging="360"/>
      </w:pPr>
    </w:lvl>
    <w:lvl w:ilvl="8" w:tplc="0409001B" w:tentative="1">
      <w:start w:val="1"/>
      <w:numFmt w:val="lowerRoman"/>
      <w:lvlText w:val="%9."/>
      <w:lvlJc w:val="right"/>
      <w:pPr>
        <w:tabs>
          <w:tab w:val="num" w:pos="8223"/>
        </w:tabs>
        <w:ind w:left="8223" w:hanging="180"/>
      </w:pPr>
    </w:lvl>
  </w:abstractNum>
  <w:num w:numId="1">
    <w:abstractNumId w:val="8"/>
  </w:num>
  <w:num w:numId="2">
    <w:abstractNumId w:val="7"/>
  </w:num>
  <w:num w:numId="3">
    <w:abstractNumId w:val="23"/>
  </w:num>
  <w:num w:numId="4">
    <w:abstractNumId w:val="18"/>
  </w:num>
  <w:num w:numId="5">
    <w:abstractNumId w:val="5"/>
  </w:num>
  <w:num w:numId="6">
    <w:abstractNumId w:val="21"/>
  </w:num>
  <w:num w:numId="7">
    <w:abstractNumId w:val="16"/>
  </w:num>
  <w:num w:numId="8">
    <w:abstractNumId w:val="13"/>
  </w:num>
  <w:num w:numId="9">
    <w:abstractNumId w:val="2"/>
  </w:num>
  <w:num w:numId="10">
    <w:abstractNumId w:val="24"/>
  </w:num>
  <w:num w:numId="11">
    <w:abstractNumId w:val="4"/>
  </w:num>
  <w:num w:numId="12">
    <w:abstractNumId w:val="22"/>
  </w:num>
  <w:num w:numId="13">
    <w:abstractNumId w:val="6"/>
  </w:num>
  <w:num w:numId="14">
    <w:abstractNumId w:val="20"/>
  </w:num>
  <w:num w:numId="15">
    <w:abstractNumId w:val="12"/>
  </w:num>
  <w:num w:numId="16">
    <w:abstractNumId w:val="14"/>
  </w:num>
  <w:num w:numId="1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15"/>
  </w:num>
  <w:num w:numId="21">
    <w:abstractNumId w:val="3"/>
  </w:num>
  <w:num w:numId="22">
    <w:abstractNumId w:val="3"/>
    <w:lvlOverride w:ilvl="0">
      <w:lvl w:ilvl="0" w:tplc="0409000F">
        <w:start w:val="1"/>
        <w:numFmt w:val="decimal"/>
        <w:lvlText w:val="%1."/>
        <w:lvlJc w:val="left"/>
        <w:pPr>
          <w:ind w:left="1440" w:firstLine="0"/>
        </w:pPr>
        <w:rPr>
          <w:rFonts w:hint="default"/>
        </w:rPr>
      </w:lvl>
    </w:lvlOverride>
    <w:lvlOverride w:ilvl="1">
      <w:lvl w:ilvl="1" w:tplc="04090019" w:tentative="1">
        <w:start w:val="1"/>
        <w:numFmt w:val="lowerLetter"/>
        <w:lvlText w:val="%2."/>
        <w:lvlJc w:val="left"/>
        <w:pPr>
          <w:ind w:left="1440" w:hanging="360"/>
        </w:pPr>
      </w:lvl>
    </w:lvlOverride>
    <w:lvlOverride w:ilvl="2">
      <w:lvl w:ilvl="2" w:tplc="9BEAF700">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3">
    <w:abstractNumId w:val="17"/>
  </w:num>
  <w:num w:numId="24">
    <w:abstractNumId w:val="1"/>
  </w:num>
  <w:num w:numId="25">
    <w:abstractNumId w:val="19"/>
  </w:num>
  <w:num w:numId="26">
    <w:abstractNumId w:val="9"/>
  </w:num>
  <w:num w:numId="2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w Howell">
    <w15:presenceInfo w15:providerId="Windows Live" w15:userId="4dadc6caa6d9163d"/>
  </w15:person>
  <w15:person w15:author="Drew Howell [2]">
    <w15:presenceInfo w15:providerId="AD" w15:userId="S::Drew.Howell@gatewayloan.com::54a86fbc-d6d6-4db4-b371-be0442229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NzAxMbc0MDM1NTVS0lEKTi0uzszPAykwrQUAswb5riwAAAA="/>
  </w:docVars>
  <w:rsids>
    <w:rsidRoot w:val="005464CA"/>
    <w:rsid w:val="000000B7"/>
    <w:rsid w:val="00000429"/>
    <w:rsid w:val="0000295C"/>
    <w:rsid w:val="00003CFC"/>
    <w:rsid w:val="00004B71"/>
    <w:rsid w:val="00021A3A"/>
    <w:rsid w:val="00025836"/>
    <w:rsid w:val="000338BC"/>
    <w:rsid w:val="00047D1B"/>
    <w:rsid w:val="000544EC"/>
    <w:rsid w:val="0007263F"/>
    <w:rsid w:val="00085CC0"/>
    <w:rsid w:val="000927E0"/>
    <w:rsid w:val="00094212"/>
    <w:rsid w:val="0009523F"/>
    <w:rsid w:val="000A186A"/>
    <w:rsid w:val="000A4C8A"/>
    <w:rsid w:val="000A6BDD"/>
    <w:rsid w:val="000B7145"/>
    <w:rsid w:val="000C31D8"/>
    <w:rsid w:val="000C7B20"/>
    <w:rsid w:val="000D3DC3"/>
    <w:rsid w:val="000D653B"/>
    <w:rsid w:val="000F0141"/>
    <w:rsid w:val="000F034B"/>
    <w:rsid w:val="000F2C6F"/>
    <w:rsid w:val="000F4F56"/>
    <w:rsid w:val="00103732"/>
    <w:rsid w:val="0011044D"/>
    <w:rsid w:val="0011378E"/>
    <w:rsid w:val="001205C8"/>
    <w:rsid w:val="00134543"/>
    <w:rsid w:val="00166E96"/>
    <w:rsid w:val="00167200"/>
    <w:rsid w:val="0017023F"/>
    <w:rsid w:val="001712CF"/>
    <w:rsid w:val="00172C54"/>
    <w:rsid w:val="001873B6"/>
    <w:rsid w:val="001A630C"/>
    <w:rsid w:val="001B2D11"/>
    <w:rsid w:val="001B63CC"/>
    <w:rsid w:val="001E324D"/>
    <w:rsid w:val="001F7A55"/>
    <w:rsid w:val="002033EE"/>
    <w:rsid w:val="002135D2"/>
    <w:rsid w:val="00217638"/>
    <w:rsid w:val="00225356"/>
    <w:rsid w:val="00230782"/>
    <w:rsid w:val="002613F3"/>
    <w:rsid w:val="00277238"/>
    <w:rsid w:val="002845D7"/>
    <w:rsid w:val="002A5D2B"/>
    <w:rsid w:val="002C7C9D"/>
    <w:rsid w:val="002D59E1"/>
    <w:rsid w:val="002D639C"/>
    <w:rsid w:val="002E2847"/>
    <w:rsid w:val="002E31BE"/>
    <w:rsid w:val="002E4944"/>
    <w:rsid w:val="00304AAD"/>
    <w:rsid w:val="00304ADC"/>
    <w:rsid w:val="003261A4"/>
    <w:rsid w:val="003359B5"/>
    <w:rsid w:val="003478C5"/>
    <w:rsid w:val="00354336"/>
    <w:rsid w:val="0036387C"/>
    <w:rsid w:val="00364EA8"/>
    <w:rsid w:val="003661A4"/>
    <w:rsid w:val="00377C78"/>
    <w:rsid w:val="00387001"/>
    <w:rsid w:val="00387C6A"/>
    <w:rsid w:val="003A1A65"/>
    <w:rsid w:val="003A2AE6"/>
    <w:rsid w:val="003B4861"/>
    <w:rsid w:val="003B5D7E"/>
    <w:rsid w:val="003B7BC8"/>
    <w:rsid w:val="003C2D99"/>
    <w:rsid w:val="003C3AA0"/>
    <w:rsid w:val="003D25FB"/>
    <w:rsid w:val="003E6B09"/>
    <w:rsid w:val="004006FE"/>
    <w:rsid w:val="00401A41"/>
    <w:rsid w:val="00402132"/>
    <w:rsid w:val="00412B94"/>
    <w:rsid w:val="00430042"/>
    <w:rsid w:val="00436B90"/>
    <w:rsid w:val="00437C37"/>
    <w:rsid w:val="004410B3"/>
    <w:rsid w:val="00446C83"/>
    <w:rsid w:val="00446D37"/>
    <w:rsid w:val="004914AA"/>
    <w:rsid w:val="004A1325"/>
    <w:rsid w:val="004C0E70"/>
    <w:rsid w:val="004C1FC0"/>
    <w:rsid w:val="004C31A4"/>
    <w:rsid w:val="004C474B"/>
    <w:rsid w:val="004D44C8"/>
    <w:rsid w:val="004E59F4"/>
    <w:rsid w:val="004F2801"/>
    <w:rsid w:val="004F64AB"/>
    <w:rsid w:val="005109F0"/>
    <w:rsid w:val="005133BC"/>
    <w:rsid w:val="00515C1A"/>
    <w:rsid w:val="00516567"/>
    <w:rsid w:val="00517767"/>
    <w:rsid w:val="005178FA"/>
    <w:rsid w:val="00517F65"/>
    <w:rsid w:val="0052116C"/>
    <w:rsid w:val="00524BC6"/>
    <w:rsid w:val="005263DB"/>
    <w:rsid w:val="00536D3B"/>
    <w:rsid w:val="005427D7"/>
    <w:rsid w:val="005464CA"/>
    <w:rsid w:val="00566DB7"/>
    <w:rsid w:val="005743DB"/>
    <w:rsid w:val="00576549"/>
    <w:rsid w:val="0058105F"/>
    <w:rsid w:val="00582DFB"/>
    <w:rsid w:val="00586325"/>
    <w:rsid w:val="00587DA6"/>
    <w:rsid w:val="0059449A"/>
    <w:rsid w:val="00595ABD"/>
    <w:rsid w:val="005C29A6"/>
    <w:rsid w:val="005F346D"/>
    <w:rsid w:val="005F71FB"/>
    <w:rsid w:val="005F7510"/>
    <w:rsid w:val="005F7FE1"/>
    <w:rsid w:val="00605856"/>
    <w:rsid w:val="00611069"/>
    <w:rsid w:val="00617BCE"/>
    <w:rsid w:val="006206FB"/>
    <w:rsid w:val="00626098"/>
    <w:rsid w:val="00627436"/>
    <w:rsid w:val="006343DF"/>
    <w:rsid w:val="00646512"/>
    <w:rsid w:val="006500D8"/>
    <w:rsid w:val="00665AAD"/>
    <w:rsid w:val="0068024C"/>
    <w:rsid w:val="006A2E58"/>
    <w:rsid w:val="006E62C3"/>
    <w:rsid w:val="006E641B"/>
    <w:rsid w:val="006F0383"/>
    <w:rsid w:val="00702818"/>
    <w:rsid w:val="007145DA"/>
    <w:rsid w:val="00722A4F"/>
    <w:rsid w:val="00741962"/>
    <w:rsid w:val="00753798"/>
    <w:rsid w:val="0076170E"/>
    <w:rsid w:val="00761892"/>
    <w:rsid w:val="007641CE"/>
    <w:rsid w:val="00764EBF"/>
    <w:rsid w:val="007661BA"/>
    <w:rsid w:val="0076775B"/>
    <w:rsid w:val="00772B9F"/>
    <w:rsid w:val="0078437F"/>
    <w:rsid w:val="0079795A"/>
    <w:rsid w:val="007A0CFF"/>
    <w:rsid w:val="007A5929"/>
    <w:rsid w:val="007B7039"/>
    <w:rsid w:val="007C1949"/>
    <w:rsid w:val="007C5B2C"/>
    <w:rsid w:val="007E150D"/>
    <w:rsid w:val="007E2005"/>
    <w:rsid w:val="007E462F"/>
    <w:rsid w:val="007E4712"/>
    <w:rsid w:val="007F12AA"/>
    <w:rsid w:val="007F61DF"/>
    <w:rsid w:val="007F6B27"/>
    <w:rsid w:val="008059D5"/>
    <w:rsid w:val="008138C4"/>
    <w:rsid w:val="0082025D"/>
    <w:rsid w:val="0082597D"/>
    <w:rsid w:val="00827597"/>
    <w:rsid w:val="008321F3"/>
    <w:rsid w:val="00846675"/>
    <w:rsid w:val="00850AC0"/>
    <w:rsid w:val="008556F0"/>
    <w:rsid w:val="00857432"/>
    <w:rsid w:val="00862926"/>
    <w:rsid w:val="00876A14"/>
    <w:rsid w:val="008860D7"/>
    <w:rsid w:val="008A0532"/>
    <w:rsid w:val="008A49C7"/>
    <w:rsid w:val="008A7811"/>
    <w:rsid w:val="008B5C4A"/>
    <w:rsid w:val="008C6619"/>
    <w:rsid w:val="008F382E"/>
    <w:rsid w:val="009126F1"/>
    <w:rsid w:val="009256CC"/>
    <w:rsid w:val="00944F3E"/>
    <w:rsid w:val="00947B11"/>
    <w:rsid w:val="009547D3"/>
    <w:rsid w:val="00970243"/>
    <w:rsid w:val="0098078A"/>
    <w:rsid w:val="009852BE"/>
    <w:rsid w:val="00986A6D"/>
    <w:rsid w:val="00995F26"/>
    <w:rsid w:val="009A07CD"/>
    <w:rsid w:val="009B45C4"/>
    <w:rsid w:val="009C3E00"/>
    <w:rsid w:val="009D04E0"/>
    <w:rsid w:val="009D075D"/>
    <w:rsid w:val="009D0FBE"/>
    <w:rsid w:val="009D7988"/>
    <w:rsid w:val="009E77D1"/>
    <w:rsid w:val="009F4034"/>
    <w:rsid w:val="009F5237"/>
    <w:rsid w:val="009F5BE8"/>
    <w:rsid w:val="00A107A8"/>
    <w:rsid w:val="00A1467A"/>
    <w:rsid w:val="00A251E4"/>
    <w:rsid w:val="00A26571"/>
    <w:rsid w:val="00A26B07"/>
    <w:rsid w:val="00A42C22"/>
    <w:rsid w:val="00A5025F"/>
    <w:rsid w:val="00A54BFB"/>
    <w:rsid w:val="00A95567"/>
    <w:rsid w:val="00AA32F6"/>
    <w:rsid w:val="00AA6CEC"/>
    <w:rsid w:val="00AC48FC"/>
    <w:rsid w:val="00AD49BF"/>
    <w:rsid w:val="00AE07AE"/>
    <w:rsid w:val="00AE1A73"/>
    <w:rsid w:val="00AE51BD"/>
    <w:rsid w:val="00AE799E"/>
    <w:rsid w:val="00B04701"/>
    <w:rsid w:val="00B07524"/>
    <w:rsid w:val="00B10FB8"/>
    <w:rsid w:val="00B12AC4"/>
    <w:rsid w:val="00B139FB"/>
    <w:rsid w:val="00B14881"/>
    <w:rsid w:val="00B17A04"/>
    <w:rsid w:val="00B36938"/>
    <w:rsid w:val="00B36CBE"/>
    <w:rsid w:val="00B41EA1"/>
    <w:rsid w:val="00B47A8A"/>
    <w:rsid w:val="00B529D4"/>
    <w:rsid w:val="00B56D3B"/>
    <w:rsid w:val="00B66D71"/>
    <w:rsid w:val="00B84709"/>
    <w:rsid w:val="00BB7A32"/>
    <w:rsid w:val="00BC18B8"/>
    <w:rsid w:val="00BF4C80"/>
    <w:rsid w:val="00BF5B57"/>
    <w:rsid w:val="00C10F3B"/>
    <w:rsid w:val="00C2146D"/>
    <w:rsid w:val="00C45BCF"/>
    <w:rsid w:val="00C502B0"/>
    <w:rsid w:val="00C6397F"/>
    <w:rsid w:val="00C71234"/>
    <w:rsid w:val="00C72E45"/>
    <w:rsid w:val="00C7439D"/>
    <w:rsid w:val="00C90B58"/>
    <w:rsid w:val="00C97FA8"/>
    <w:rsid w:val="00CA3F8D"/>
    <w:rsid w:val="00CA74A1"/>
    <w:rsid w:val="00CA7B1E"/>
    <w:rsid w:val="00CB3015"/>
    <w:rsid w:val="00CB6552"/>
    <w:rsid w:val="00CC4AB1"/>
    <w:rsid w:val="00CC7325"/>
    <w:rsid w:val="00CD20DE"/>
    <w:rsid w:val="00CD2A11"/>
    <w:rsid w:val="00CE1751"/>
    <w:rsid w:val="00CF2FA9"/>
    <w:rsid w:val="00D029AC"/>
    <w:rsid w:val="00D13856"/>
    <w:rsid w:val="00D225D7"/>
    <w:rsid w:val="00D22AC3"/>
    <w:rsid w:val="00D243F4"/>
    <w:rsid w:val="00D26212"/>
    <w:rsid w:val="00D40E57"/>
    <w:rsid w:val="00D425DE"/>
    <w:rsid w:val="00D613F9"/>
    <w:rsid w:val="00D72292"/>
    <w:rsid w:val="00D8514D"/>
    <w:rsid w:val="00D90E01"/>
    <w:rsid w:val="00D96B34"/>
    <w:rsid w:val="00DA268C"/>
    <w:rsid w:val="00DA6391"/>
    <w:rsid w:val="00DC0B2B"/>
    <w:rsid w:val="00DD1ED7"/>
    <w:rsid w:val="00DF16EB"/>
    <w:rsid w:val="00DF26D5"/>
    <w:rsid w:val="00DF35D8"/>
    <w:rsid w:val="00DF448D"/>
    <w:rsid w:val="00DF4808"/>
    <w:rsid w:val="00E278EC"/>
    <w:rsid w:val="00E327E0"/>
    <w:rsid w:val="00E355E6"/>
    <w:rsid w:val="00E451EC"/>
    <w:rsid w:val="00E702C6"/>
    <w:rsid w:val="00E80674"/>
    <w:rsid w:val="00E8527C"/>
    <w:rsid w:val="00E95479"/>
    <w:rsid w:val="00EA2465"/>
    <w:rsid w:val="00EA4FB8"/>
    <w:rsid w:val="00EB4D04"/>
    <w:rsid w:val="00EB6C43"/>
    <w:rsid w:val="00EB759A"/>
    <w:rsid w:val="00EC5EEA"/>
    <w:rsid w:val="00ED1B68"/>
    <w:rsid w:val="00ED463D"/>
    <w:rsid w:val="00ED511E"/>
    <w:rsid w:val="00EF0002"/>
    <w:rsid w:val="00EF1098"/>
    <w:rsid w:val="00EF356D"/>
    <w:rsid w:val="00EF6B14"/>
    <w:rsid w:val="00F04C65"/>
    <w:rsid w:val="00F102A5"/>
    <w:rsid w:val="00F17AA1"/>
    <w:rsid w:val="00F23416"/>
    <w:rsid w:val="00F262C7"/>
    <w:rsid w:val="00F30009"/>
    <w:rsid w:val="00F3245E"/>
    <w:rsid w:val="00F51A8A"/>
    <w:rsid w:val="00F713D4"/>
    <w:rsid w:val="00F80D0B"/>
    <w:rsid w:val="00F873F0"/>
    <w:rsid w:val="00F94B65"/>
    <w:rsid w:val="00FB2FD8"/>
    <w:rsid w:val="00FB3796"/>
    <w:rsid w:val="00FB71F5"/>
    <w:rsid w:val="00FC3945"/>
    <w:rsid w:val="00FD2A6E"/>
    <w:rsid w:val="00FF0CA5"/>
    <w:rsid w:val="00FF3BE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ABCB9B"/>
  <w15:docId w15:val="{5BA1C2F5-D065-4530-92F5-E952F577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7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3359B5"/>
  </w:style>
  <w:style w:type="paragraph" w:styleId="Footer">
    <w:name w:val="footer"/>
    <w:basedOn w:val="Normal"/>
    <w:link w:val="FooterChar"/>
    <w:uiPriority w:val="99"/>
    <w:rsid w:val="003359B5"/>
    <w:pPr>
      <w:tabs>
        <w:tab w:val="center" w:pos="4320"/>
        <w:tab w:val="right" w:pos="8640"/>
      </w:tabs>
    </w:pPr>
  </w:style>
  <w:style w:type="paragraph" w:styleId="Header">
    <w:name w:val="header"/>
    <w:basedOn w:val="Normal"/>
    <w:rsid w:val="003359B5"/>
    <w:pPr>
      <w:tabs>
        <w:tab w:val="center" w:pos="4320"/>
        <w:tab w:val="right" w:pos="8640"/>
      </w:tabs>
    </w:pPr>
  </w:style>
  <w:style w:type="character" w:styleId="PageNumber">
    <w:name w:val="page number"/>
    <w:basedOn w:val="DefaultParagraphFont"/>
    <w:rsid w:val="003359B5"/>
  </w:style>
  <w:style w:type="paragraph" w:styleId="BodyText2">
    <w:name w:val="Body Text 2"/>
    <w:basedOn w:val="Normal"/>
    <w:rsid w:val="003359B5"/>
    <w:pPr>
      <w:widowControl w:val="0"/>
      <w:ind w:left="1944"/>
    </w:pPr>
    <w:rPr>
      <w:sz w:val="22"/>
    </w:rPr>
  </w:style>
  <w:style w:type="paragraph" w:styleId="BodyText">
    <w:name w:val="Body Text"/>
    <w:basedOn w:val="Normal"/>
    <w:rsid w:val="003359B5"/>
    <w:rPr>
      <w:sz w:val="22"/>
    </w:rPr>
  </w:style>
  <w:style w:type="paragraph" w:styleId="BalloonText">
    <w:name w:val="Balloon Text"/>
    <w:basedOn w:val="Normal"/>
    <w:semiHidden/>
    <w:rsid w:val="00D8514D"/>
    <w:rPr>
      <w:rFonts w:ascii="Tahoma" w:hAnsi="Tahoma" w:cs="Tahoma"/>
      <w:sz w:val="16"/>
      <w:szCs w:val="16"/>
    </w:rPr>
  </w:style>
  <w:style w:type="paragraph" w:styleId="BodyTextIndent3">
    <w:name w:val="Body Text Indent 3"/>
    <w:basedOn w:val="Normal"/>
    <w:rsid w:val="008C6619"/>
    <w:pPr>
      <w:spacing w:after="120"/>
      <w:ind w:left="360"/>
    </w:pPr>
    <w:rPr>
      <w:sz w:val="16"/>
      <w:szCs w:val="16"/>
    </w:rPr>
  </w:style>
  <w:style w:type="character" w:styleId="Hyperlink">
    <w:name w:val="Hyperlink"/>
    <w:basedOn w:val="DefaultParagraphFont"/>
    <w:rsid w:val="008C6619"/>
    <w:rPr>
      <w:color w:val="0000FF"/>
      <w:u w:val="single"/>
    </w:rPr>
  </w:style>
  <w:style w:type="table" w:styleId="TableGrid">
    <w:name w:val="Table Grid"/>
    <w:basedOn w:val="TableNormal"/>
    <w:rsid w:val="008C6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EF356D"/>
    <w:pPr>
      <w:spacing w:after="120"/>
      <w:ind w:left="360"/>
    </w:pPr>
  </w:style>
  <w:style w:type="character" w:customStyle="1" w:styleId="FooterChar">
    <w:name w:val="Footer Char"/>
    <w:basedOn w:val="DefaultParagraphFont"/>
    <w:link w:val="Footer"/>
    <w:uiPriority w:val="99"/>
    <w:rsid w:val="00047D1B"/>
  </w:style>
  <w:style w:type="character" w:styleId="Strong">
    <w:name w:val="Strong"/>
    <w:basedOn w:val="DefaultParagraphFont"/>
    <w:uiPriority w:val="22"/>
    <w:qFormat/>
    <w:rsid w:val="00947B11"/>
    <w:rPr>
      <w:b/>
      <w:bCs/>
    </w:rPr>
  </w:style>
  <w:style w:type="paragraph" w:styleId="ListParagraph">
    <w:name w:val="List Paragraph"/>
    <w:basedOn w:val="Normal"/>
    <w:uiPriority w:val="34"/>
    <w:qFormat/>
    <w:rsid w:val="0082597D"/>
    <w:pPr>
      <w:ind w:left="720"/>
    </w:pPr>
  </w:style>
  <w:style w:type="character" w:styleId="HTMLCite">
    <w:name w:val="HTML Cite"/>
    <w:basedOn w:val="DefaultParagraphFont"/>
    <w:uiPriority w:val="99"/>
    <w:semiHidden/>
    <w:unhideWhenUsed/>
    <w:rsid w:val="00EC5EEA"/>
    <w:rPr>
      <w:i/>
      <w:iCs/>
    </w:rPr>
  </w:style>
  <w:style w:type="character" w:customStyle="1" w:styleId="a-size-base">
    <w:name w:val="a-size-base"/>
    <w:basedOn w:val="DefaultParagraphFont"/>
    <w:rsid w:val="006E641B"/>
  </w:style>
  <w:style w:type="paragraph" w:styleId="NormalWeb">
    <w:name w:val="Normal (Web)"/>
    <w:basedOn w:val="Normal"/>
    <w:uiPriority w:val="99"/>
    <w:unhideWhenUsed/>
    <w:rsid w:val="002E31B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30475">
      <w:bodyDiv w:val="1"/>
      <w:marLeft w:val="0"/>
      <w:marRight w:val="0"/>
      <w:marTop w:val="0"/>
      <w:marBottom w:val="0"/>
      <w:divBdr>
        <w:top w:val="none" w:sz="0" w:space="0" w:color="auto"/>
        <w:left w:val="none" w:sz="0" w:space="0" w:color="auto"/>
        <w:bottom w:val="none" w:sz="0" w:space="0" w:color="auto"/>
        <w:right w:val="none" w:sz="0" w:space="0" w:color="auto"/>
      </w:divBdr>
    </w:div>
    <w:div w:id="1382558975">
      <w:bodyDiv w:val="1"/>
      <w:marLeft w:val="0"/>
      <w:marRight w:val="0"/>
      <w:marTop w:val="0"/>
      <w:marBottom w:val="0"/>
      <w:divBdr>
        <w:top w:val="none" w:sz="0" w:space="0" w:color="auto"/>
        <w:left w:val="none" w:sz="0" w:space="0" w:color="auto"/>
        <w:bottom w:val="none" w:sz="0" w:space="0" w:color="auto"/>
        <w:right w:val="none" w:sz="0" w:space="0" w:color="auto"/>
      </w:divBdr>
    </w:div>
    <w:div w:id="1491945002">
      <w:bodyDiv w:val="1"/>
      <w:marLeft w:val="0"/>
      <w:marRight w:val="0"/>
      <w:marTop w:val="0"/>
      <w:marBottom w:val="0"/>
      <w:divBdr>
        <w:top w:val="none" w:sz="0" w:space="0" w:color="auto"/>
        <w:left w:val="none" w:sz="0" w:space="0" w:color="auto"/>
        <w:bottom w:val="none" w:sz="0" w:space="0" w:color="auto"/>
        <w:right w:val="none" w:sz="0" w:space="0" w:color="auto"/>
      </w:divBdr>
    </w:div>
    <w:div w:id="1883056049">
      <w:bodyDiv w:val="1"/>
      <w:marLeft w:val="0"/>
      <w:marRight w:val="0"/>
      <w:marTop w:val="0"/>
      <w:marBottom w:val="0"/>
      <w:divBdr>
        <w:top w:val="none" w:sz="0" w:space="0" w:color="auto"/>
        <w:left w:val="none" w:sz="0" w:space="0" w:color="auto"/>
        <w:bottom w:val="none" w:sz="0" w:space="0" w:color="auto"/>
        <w:right w:val="none" w:sz="0" w:space="0" w:color="auto"/>
      </w:divBdr>
    </w:div>
    <w:div w:id="2081367963">
      <w:bodyDiv w:val="1"/>
      <w:marLeft w:val="60"/>
      <w:marRight w:val="60"/>
      <w:marTop w:val="60"/>
      <w:marBottom w:val="15"/>
      <w:divBdr>
        <w:top w:val="none" w:sz="0" w:space="0" w:color="auto"/>
        <w:left w:val="none" w:sz="0" w:space="0" w:color="auto"/>
        <w:bottom w:val="none" w:sz="0" w:space="0" w:color="auto"/>
        <w:right w:val="none" w:sz="0" w:space="0" w:color="auto"/>
      </w:divBdr>
      <w:divsChild>
        <w:div w:id="553395739">
          <w:marLeft w:val="0"/>
          <w:marRight w:val="0"/>
          <w:marTop w:val="0"/>
          <w:marBottom w:val="0"/>
          <w:divBdr>
            <w:top w:val="none" w:sz="0" w:space="0" w:color="auto"/>
            <w:left w:val="none" w:sz="0" w:space="0" w:color="auto"/>
            <w:bottom w:val="none" w:sz="0" w:space="0" w:color="auto"/>
            <w:right w:val="none" w:sz="0" w:space="0" w:color="auto"/>
          </w:divBdr>
        </w:div>
        <w:div w:id="1914193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r.oru.edu/doc/glossary.pdf"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983D062814654D886A684EA8DDF98C" ma:contentTypeVersion="9" ma:contentTypeDescription="Create a new document." ma:contentTypeScope="" ma:versionID="09eb0788e7f20db53df10b0d676dc530">
  <xsd:schema xmlns:xsd="http://www.w3.org/2001/XMLSchema" xmlns:xs="http://www.w3.org/2001/XMLSchema" xmlns:p="http://schemas.microsoft.com/office/2006/metadata/properties" xmlns:ns3="c29b2613-25ce-4640-80ab-a8a9b93cd432" targetNamespace="http://schemas.microsoft.com/office/2006/metadata/properties" ma:root="true" ma:fieldsID="06149483e2bcc9d85f9dd36dcf02a33e" ns3:_="">
    <xsd:import namespace="c29b2613-25ce-4640-80ab-a8a9b93cd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b2613-25ce-4640-80ab-a8a9b93cd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2DA7B-18DF-48F2-935B-DA0B65DC5A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712F46-8E69-43FF-80D7-C537A35F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b2613-25ce-4640-80ab-a8a9b93cd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CBD95-BEEF-4489-918D-D4F9AACE0C3D}">
  <ds:schemaRefs>
    <ds:schemaRef ds:uri="http://schemas.microsoft.com/sharepoint/v3/contenttype/forms"/>
  </ds:schemaRefs>
</ds:datastoreItem>
</file>

<file path=customXml/itemProps4.xml><?xml version="1.0" encoding="utf-8"?>
<ds:datastoreItem xmlns:ds="http://schemas.openxmlformats.org/officeDocument/2006/customXml" ds:itemID="{0023381B-F99B-8D4E-B07F-D9109974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1630</Words>
  <Characters>9291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Syllabus for</vt:lpstr>
    </vt:vector>
  </TitlesOfParts>
  <Company>Oral Roberts University</Company>
  <LinksUpToDate>false</LinksUpToDate>
  <CharactersWithSpaces>10900</CharactersWithSpaces>
  <SharedDoc>false</SharedDoc>
  <HLinks>
    <vt:vector size="6" baseType="variant">
      <vt:variant>
        <vt:i4>2752565</vt:i4>
      </vt:variant>
      <vt:variant>
        <vt:i4>21</vt:i4>
      </vt:variant>
      <vt:variant>
        <vt:i4>0</vt:i4>
      </vt:variant>
      <vt:variant>
        <vt:i4>5</vt:i4>
      </vt:variant>
      <vt:variant>
        <vt:lpwstr>http://ir.oru.edu/doc/glossary.pdf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dc:title>
  <dc:creator>kpreston</dc:creator>
  <cp:lastModifiedBy>Drew Howell</cp:lastModifiedBy>
  <cp:revision>2</cp:revision>
  <cp:lastPrinted>2020-08-13T20:45:00Z</cp:lastPrinted>
  <dcterms:created xsi:type="dcterms:W3CDTF">2021-01-22T03:17:00Z</dcterms:created>
  <dcterms:modified xsi:type="dcterms:W3CDTF">2021-01-22T03:17:00Z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0x0101005D983D062814654D886A684EA8DDF98C</vt:lpwstr>
  </property>
</Properties>
</file>